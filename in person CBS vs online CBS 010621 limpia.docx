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1F660" w14:textId="25BAD04D" w:rsidR="001A5BAD" w:rsidRDefault="001A5BAD" w:rsidP="002C672E">
      <w:pPr>
        <w:spacing w:after="0" w:line="360" w:lineRule="auto"/>
        <w:jc w:val="both"/>
        <w:rPr>
          <w:ins w:id="0" w:author="Juanjo Santamaria" w:date="2020-02-18T09:58:00Z"/>
          <w:rFonts w:ascii="Arial" w:hAnsi="Arial" w:cs="Arial"/>
          <w:sz w:val="24"/>
          <w:szCs w:val="24"/>
        </w:rPr>
      </w:pPr>
    </w:p>
    <w:p w14:paraId="0AD5EA86" w14:textId="2EF398DC" w:rsidR="000E099E" w:rsidRPr="00B53A6A" w:rsidRDefault="000E099E" w:rsidP="002C672E">
      <w:pPr>
        <w:spacing w:after="0" w:line="360" w:lineRule="auto"/>
        <w:jc w:val="both"/>
        <w:rPr>
          <w:rFonts w:cstheme="minorHAnsi"/>
          <w:lang w:val="en-US"/>
        </w:rPr>
      </w:pPr>
      <w:r w:rsidRPr="00B53A6A">
        <w:rPr>
          <w:rFonts w:cstheme="minorHAnsi"/>
          <w:lang w:val="en-US"/>
        </w:rPr>
        <w:t xml:space="preserve">Compulsive Sexual Behavior online and in-person in male </w:t>
      </w:r>
      <w:r w:rsidR="00DF6A4F" w:rsidRPr="00B53A6A">
        <w:rPr>
          <w:rFonts w:cstheme="minorHAnsi"/>
          <w:lang w:val="en-US"/>
        </w:rPr>
        <w:t xml:space="preserve">patient </w:t>
      </w:r>
      <w:r w:rsidRPr="00B53A6A">
        <w:rPr>
          <w:rFonts w:cstheme="minorHAnsi"/>
          <w:lang w:val="en-US"/>
        </w:rPr>
        <w:t>adults: sociodemographic, clinical and personality compari</w:t>
      </w:r>
      <w:r w:rsidR="000936EE">
        <w:rPr>
          <w:rFonts w:cstheme="minorHAnsi"/>
          <w:lang w:val="en-US"/>
        </w:rPr>
        <w:t>son</w:t>
      </w:r>
    </w:p>
    <w:p w14:paraId="2869B571" w14:textId="7A626758" w:rsidR="000E099E" w:rsidRPr="00B53A6A" w:rsidRDefault="000E099E" w:rsidP="002C672E">
      <w:pPr>
        <w:spacing w:after="0" w:line="360" w:lineRule="auto"/>
        <w:jc w:val="both"/>
        <w:rPr>
          <w:ins w:id="1" w:author="Juanjo Santamaria" w:date="2020-02-18T10:02:00Z"/>
          <w:rFonts w:cstheme="minorHAnsi"/>
          <w:lang w:val="en-US"/>
          <w:rPrChange w:id="2" w:author="Juanjo Santamaria" w:date="2021-04-26T10:37:00Z">
            <w:rPr>
              <w:ins w:id="3" w:author="Juanjo Santamaria" w:date="2020-02-18T10:02:00Z"/>
              <w:rFonts w:ascii="Arial" w:hAnsi="Arial" w:cs="Arial"/>
              <w:sz w:val="24"/>
              <w:szCs w:val="24"/>
            </w:rPr>
          </w:rPrChange>
        </w:rPr>
      </w:pPr>
    </w:p>
    <w:p w14:paraId="42CDA688" w14:textId="77777777" w:rsidR="001A5BAD" w:rsidRPr="00B53A6A" w:rsidRDefault="001A5BAD" w:rsidP="002C672E">
      <w:pPr>
        <w:spacing w:after="0" w:line="360" w:lineRule="auto"/>
        <w:jc w:val="both"/>
        <w:rPr>
          <w:ins w:id="4" w:author="Juanjo Santamaria" w:date="2019-09-30T10:46:00Z"/>
          <w:rFonts w:cstheme="minorHAnsi"/>
          <w:lang w:val="en-US"/>
          <w:rPrChange w:id="5" w:author="Juanjo Santamaria" w:date="2021-04-26T10:37:00Z">
            <w:rPr>
              <w:ins w:id="6" w:author="Juanjo Santamaria" w:date="2019-09-30T10:46:00Z"/>
              <w:rFonts w:ascii="Arial" w:hAnsi="Arial" w:cs="Arial"/>
              <w:sz w:val="24"/>
              <w:szCs w:val="24"/>
            </w:rPr>
          </w:rPrChange>
        </w:rPr>
      </w:pPr>
    </w:p>
    <w:p w14:paraId="03F61E53" w14:textId="77777777" w:rsidR="001A5BAD" w:rsidRPr="00B53A6A" w:rsidRDefault="001A5BAD" w:rsidP="002C672E">
      <w:pPr>
        <w:spacing w:after="0" w:line="360" w:lineRule="auto"/>
        <w:jc w:val="both"/>
        <w:rPr>
          <w:ins w:id="7" w:author="Juanjo Santamaria" w:date="2019-09-30T10:46:00Z"/>
          <w:rFonts w:cstheme="minorHAnsi"/>
          <w:lang w:val="en-US"/>
          <w:rPrChange w:id="8" w:author="Juanjo Santamaria" w:date="2021-04-26T10:37:00Z">
            <w:rPr>
              <w:ins w:id="9" w:author="Juanjo Santamaria" w:date="2019-09-30T10:46:00Z"/>
              <w:rFonts w:ascii="Arial" w:hAnsi="Arial" w:cs="Arial"/>
              <w:sz w:val="24"/>
              <w:szCs w:val="24"/>
            </w:rPr>
          </w:rPrChange>
        </w:rPr>
      </w:pPr>
    </w:p>
    <w:p w14:paraId="7B79FD7E" w14:textId="667A7C0E" w:rsidR="00990B71" w:rsidRPr="00B53A6A" w:rsidRDefault="00990B71" w:rsidP="002C672E">
      <w:pPr>
        <w:spacing w:after="0" w:line="360" w:lineRule="auto"/>
        <w:jc w:val="both"/>
        <w:rPr>
          <w:rFonts w:cstheme="minorHAnsi"/>
        </w:rPr>
      </w:pPr>
      <w:r w:rsidRPr="00B53A6A">
        <w:rPr>
          <w:rFonts w:cstheme="minorHAnsi"/>
        </w:rPr>
        <w:t>Resumen</w:t>
      </w:r>
    </w:p>
    <w:p w14:paraId="11FED04C" w14:textId="77777777" w:rsidR="00D128D8" w:rsidRPr="00B53A6A" w:rsidRDefault="00D128D8" w:rsidP="002C672E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B53A6A">
        <w:rPr>
          <w:rFonts w:cstheme="minorHAnsi"/>
        </w:rPr>
        <w:t xml:space="preserve">Este estudio tuvo como objetivo comparar personas con diagnóstico de </w:t>
      </w:r>
      <w:bookmarkStart w:id="10" w:name="_Hlk19520592"/>
      <w:r w:rsidRPr="00B53A6A">
        <w:rPr>
          <w:rFonts w:cstheme="minorHAnsi"/>
          <w:color w:val="000000" w:themeColor="text1"/>
        </w:rPr>
        <w:t>CSB (del inglés “</w:t>
      </w:r>
      <w:proofErr w:type="spellStart"/>
      <w:r w:rsidRPr="00B53A6A">
        <w:rPr>
          <w:rFonts w:cstheme="minorHAnsi"/>
          <w:i/>
          <w:color w:val="000000" w:themeColor="text1"/>
        </w:rPr>
        <w:t>Compulsive</w:t>
      </w:r>
      <w:proofErr w:type="spellEnd"/>
      <w:r w:rsidRPr="00B53A6A">
        <w:rPr>
          <w:rFonts w:cstheme="minorHAnsi"/>
          <w:i/>
          <w:color w:val="000000" w:themeColor="text1"/>
        </w:rPr>
        <w:t xml:space="preserve"> Sexual </w:t>
      </w:r>
      <w:proofErr w:type="spellStart"/>
      <w:r w:rsidRPr="00B53A6A">
        <w:rPr>
          <w:rFonts w:cstheme="minorHAnsi"/>
          <w:i/>
          <w:color w:val="000000" w:themeColor="text1"/>
        </w:rPr>
        <w:t>Behavior</w:t>
      </w:r>
      <w:proofErr w:type="spellEnd"/>
      <w:r w:rsidRPr="00B53A6A">
        <w:rPr>
          <w:rFonts w:cstheme="minorHAnsi"/>
          <w:i/>
          <w:color w:val="000000" w:themeColor="text1"/>
        </w:rPr>
        <w:t>”</w:t>
      </w:r>
      <w:r w:rsidRPr="00B53A6A">
        <w:rPr>
          <w:rFonts w:cstheme="minorHAnsi"/>
          <w:color w:val="000000" w:themeColor="text1"/>
        </w:rPr>
        <w:t xml:space="preserve">) </w:t>
      </w:r>
      <w:bookmarkEnd w:id="10"/>
      <w:r w:rsidRPr="00B53A6A">
        <w:rPr>
          <w:rFonts w:cstheme="minorHAnsi"/>
          <w:color w:val="000000" w:themeColor="text1"/>
        </w:rPr>
        <w:t xml:space="preserve">offline y CSB online con controles sanos y como segundo objetivo comparar personas con CBS offline con CSB online, en cuanto a las características psicopatológicas, de personalidad y sociodemográficas. Para ello se contó con una muestra de </w:t>
      </w:r>
      <w:r w:rsidR="00094ABA" w:rsidRPr="00B53A6A">
        <w:rPr>
          <w:rFonts w:cstheme="minorHAnsi"/>
          <w:color w:val="000000" w:themeColor="text1"/>
        </w:rPr>
        <w:t>XX</w:t>
      </w:r>
      <w:r w:rsidRPr="00B53A6A">
        <w:rPr>
          <w:rFonts w:cstheme="minorHAnsi"/>
          <w:color w:val="000000" w:themeColor="text1"/>
        </w:rPr>
        <w:t xml:space="preserve"> hombres diagnosticados de CSB, sin el uso de internet (adicción a la pornografía, masturbación, etc.), </w:t>
      </w:r>
      <w:r w:rsidR="00094ABA" w:rsidRPr="00B53A6A">
        <w:rPr>
          <w:rFonts w:cstheme="minorHAnsi"/>
          <w:color w:val="000000" w:themeColor="text1"/>
        </w:rPr>
        <w:t>XX</w:t>
      </w:r>
      <w:r w:rsidRPr="00B53A6A">
        <w:rPr>
          <w:rFonts w:cstheme="minorHAnsi"/>
          <w:color w:val="000000" w:themeColor="text1"/>
        </w:rPr>
        <w:t xml:space="preserve"> hombres diagnosticados de CSB haciendo uso de Internet (cibersexo) y </w:t>
      </w:r>
      <w:r w:rsidR="00094ABA" w:rsidRPr="00B53A6A">
        <w:rPr>
          <w:rFonts w:cstheme="minorHAnsi"/>
          <w:color w:val="000000" w:themeColor="text1"/>
        </w:rPr>
        <w:t>XX</w:t>
      </w:r>
      <w:r w:rsidRPr="00B53A6A">
        <w:rPr>
          <w:rFonts w:cstheme="minorHAnsi"/>
          <w:color w:val="000000" w:themeColor="text1"/>
        </w:rPr>
        <w:t xml:space="preserve"> controles sanos. Los grupos clínicos </w:t>
      </w:r>
      <w:r w:rsidR="00043837" w:rsidRPr="00B53A6A">
        <w:rPr>
          <w:rFonts w:cstheme="minorHAnsi"/>
          <w:color w:val="000000" w:themeColor="text1"/>
        </w:rPr>
        <w:t xml:space="preserve">que participaron en el estudio </w:t>
      </w:r>
      <w:r w:rsidRPr="00B53A6A">
        <w:rPr>
          <w:rFonts w:cstheme="minorHAnsi"/>
          <w:color w:val="000000" w:themeColor="text1"/>
        </w:rPr>
        <w:t xml:space="preserve">fueron </w:t>
      </w:r>
      <w:r w:rsidR="00043837" w:rsidRPr="00B53A6A">
        <w:rPr>
          <w:rFonts w:cstheme="minorHAnsi"/>
          <w:color w:val="000000" w:themeColor="text1"/>
        </w:rPr>
        <w:t xml:space="preserve">atendidos y </w:t>
      </w:r>
      <w:r w:rsidRPr="00B53A6A">
        <w:rPr>
          <w:rFonts w:cstheme="minorHAnsi"/>
          <w:color w:val="000000" w:themeColor="text1"/>
        </w:rPr>
        <w:t>diagnosticados consecutivamente en la unidad de adicciones comportamentales de AIS</w:t>
      </w:r>
      <w:r w:rsidR="00756BCF" w:rsidRPr="00B53A6A">
        <w:rPr>
          <w:rFonts w:cstheme="minorHAnsi"/>
          <w:color w:val="000000" w:themeColor="text1"/>
        </w:rPr>
        <w:t xml:space="preserve"> por una psicóloga con 20 años de experiencia experta en adicciones comportamentales.</w:t>
      </w:r>
      <w:r w:rsidRPr="00B53A6A">
        <w:rPr>
          <w:rFonts w:cstheme="minorHAnsi"/>
          <w:color w:val="000000" w:themeColor="text1"/>
        </w:rPr>
        <w:t xml:space="preserve"> </w:t>
      </w:r>
    </w:p>
    <w:p w14:paraId="7789C175" w14:textId="77777777" w:rsidR="00043837" w:rsidRPr="00B53A6A" w:rsidRDefault="00043837" w:rsidP="002C672E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B53A6A">
        <w:rPr>
          <w:rFonts w:cstheme="minorHAnsi"/>
          <w:color w:val="000000" w:themeColor="text1"/>
        </w:rPr>
        <w:t xml:space="preserve">Las diferencias que se han encontrado </w:t>
      </w:r>
      <w:r w:rsidR="000743C7" w:rsidRPr="00B53A6A">
        <w:rPr>
          <w:rFonts w:cstheme="minorHAnsi"/>
          <w:color w:val="000000" w:themeColor="text1"/>
        </w:rPr>
        <w:t>en este estudio</w:t>
      </w:r>
      <w:r w:rsidR="00756BCF" w:rsidRPr="00B53A6A">
        <w:rPr>
          <w:rFonts w:cstheme="minorHAnsi"/>
          <w:color w:val="000000" w:themeColor="text1"/>
        </w:rPr>
        <w:t xml:space="preserve"> entre CSB </w:t>
      </w:r>
      <w:proofErr w:type="spellStart"/>
      <w:r w:rsidR="00756BCF" w:rsidRPr="00B53A6A">
        <w:rPr>
          <w:rFonts w:cstheme="minorHAnsi"/>
          <w:color w:val="000000" w:themeColor="text1"/>
        </w:rPr>
        <w:t>ofline</w:t>
      </w:r>
      <w:proofErr w:type="spellEnd"/>
      <w:r w:rsidR="00756BCF" w:rsidRPr="00B53A6A">
        <w:rPr>
          <w:rFonts w:cstheme="minorHAnsi"/>
          <w:color w:val="000000" w:themeColor="text1"/>
        </w:rPr>
        <w:t xml:space="preserve"> y CSB online son</w:t>
      </w:r>
    </w:p>
    <w:p w14:paraId="7ACF9B23" w14:textId="77777777" w:rsidR="00A32103" w:rsidRPr="00B53A6A" w:rsidRDefault="00A32103" w:rsidP="002C672E">
      <w:pPr>
        <w:spacing w:after="0" w:line="360" w:lineRule="auto"/>
        <w:jc w:val="both"/>
        <w:rPr>
          <w:rFonts w:cstheme="minorHAnsi"/>
          <w:color w:val="000000" w:themeColor="text1"/>
        </w:rPr>
      </w:pPr>
    </w:p>
    <w:p w14:paraId="097F94D0" w14:textId="77777777" w:rsidR="00094ABA" w:rsidRPr="00B53A6A" w:rsidRDefault="00094ABA" w:rsidP="002C672E">
      <w:pPr>
        <w:spacing w:after="0" w:line="360" w:lineRule="auto"/>
        <w:rPr>
          <w:rFonts w:cstheme="minorHAnsi"/>
        </w:rPr>
      </w:pPr>
      <w:r w:rsidRPr="00B53A6A">
        <w:rPr>
          <w:rFonts w:cstheme="minorHAnsi"/>
        </w:rPr>
        <w:t>Palabras clave: adicciones comportamentales; adicción al sexo (CSB) offline; adicción al sexo online; personalidad; psicopatología</w:t>
      </w:r>
    </w:p>
    <w:p w14:paraId="7E7CB637" w14:textId="77777777" w:rsidR="00094ABA" w:rsidRPr="00B53A6A" w:rsidRDefault="00094ABA" w:rsidP="002C672E">
      <w:pPr>
        <w:spacing w:after="0" w:line="360" w:lineRule="auto"/>
        <w:jc w:val="both"/>
        <w:rPr>
          <w:rFonts w:cstheme="minorHAnsi"/>
          <w:color w:val="000000" w:themeColor="text1"/>
        </w:rPr>
      </w:pPr>
    </w:p>
    <w:p w14:paraId="11676733" w14:textId="77777777" w:rsidR="00094ABA" w:rsidRPr="00B53A6A" w:rsidRDefault="00094ABA" w:rsidP="002C672E">
      <w:pPr>
        <w:spacing w:after="0" w:line="360" w:lineRule="auto"/>
        <w:jc w:val="both"/>
        <w:rPr>
          <w:rFonts w:cstheme="minorHAnsi"/>
          <w:color w:val="000000" w:themeColor="text1"/>
        </w:rPr>
      </w:pPr>
    </w:p>
    <w:p w14:paraId="25E4983D" w14:textId="77777777" w:rsidR="000458C7" w:rsidRPr="00B53A6A" w:rsidRDefault="000458C7" w:rsidP="002C672E">
      <w:pPr>
        <w:spacing w:after="0" w:line="360" w:lineRule="auto"/>
        <w:rPr>
          <w:rFonts w:cstheme="minorHAnsi"/>
          <w:color w:val="000000" w:themeColor="text1"/>
        </w:rPr>
      </w:pPr>
      <w:r w:rsidRPr="00B53A6A">
        <w:rPr>
          <w:rFonts w:cstheme="minorHAnsi"/>
          <w:color w:val="000000" w:themeColor="text1"/>
        </w:rPr>
        <w:br w:type="page"/>
      </w:r>
    </w:p>
    <w:p w14:paraId="46EED5E3" w14:textId="0A4D823A" w:rsidR="00A32103" w:rsidRPr="00597D95" w:rsidRDefault="00597D95" w:rsidP="002C672E">
      <w:pPr>
        <w:spacing w:after="0" w:line="360" w:lineRule="auto"/>
        <w:jc w:val="both"/>
        <w:rPr>
          <w:rFonts w:cstheme="minorHAnsi"/>
          <w:color w:val="000000" w:themeColor="text1"/>
          <w:u w:val="single"/>
          <w:lang w:val="en-US"/>
        </w:rPr>
      </w:pPr>
      <w:r w:rsidRPr="00597D95">
        <w:rPr>
          <w:rFonts w:cstheme="minorHAnsi"/>
          <w:color w:val="000000" w:themeColor="text1"/>
          <w:u w:val="single"/>
          <w:lang w:val="en-US"/>
        </w:rPr>
        <w:lastRenderedPageBreak/>
        <w:t>Introduction</w:t>
      </w:r>
    </w:p>
    <w:p w14:paraId="5AEE1B23" w14:textId="77777777" w:rsidR="001967EA" w:rsidRPr="002C672E" w:rsidRDefault="001967EA" w:rsidP="002C672E">
      <w:pPr>
        <w:pStyle w:val="Pa1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B62B518" w14:textId="3CB969E3" w:rsidR="00FE5F90" w:rsidRDefault="00DF6A4F" w:rsidP="00FE5F90">
      <w:pPr>
        <w:jc w:val="both"/>
        <w:rPr>
          <w:lang w:val="en-US"/>
        </w:rPr>
      </w:pPr>
      <w:commentRangeStart w:id="11"/>
      <w:r w:rsidRPr="00FA2251">
        <w:rPr>
          <w:lang w:val="en-US"/>
        </w:rPr>
        <w:t xml:space="preserve">The release of the Diagnostic and Statistical Manual (DSM-5) </w:t>
      </w:r>
      <w:r w:rsidRPr="00FA2251">
        <w:rPr>
          <w:highlight w:val="red"/>
          <w:lang w:val="en-US"/>
        </w:rPr>
        <w:t>(</w:t>
      </w:r>
      <w:r w:rsidR="000F06F3">
        <w:rPr>
          <w:highlight w:val="red"/>
          <w:lang w:val="en-US"/>
        </w:rPr>
        <w:t>APA 2013</w:t>
      </w:r>
      <w:r w:rsidRPr="00FA2251">
        <w:rPr>
          <w:highlight w:val="red"/>
          <w:lang w:val="en-US"/>
        </w:rPr>
        <w:t>)</w:t>
      </w:r>
      <w:r w:rsidRPr="00FA2251">
        <w:rPr>
          <w:lang w:val="en-US"/>
        </w:rPr>
        <w:t xml:space="preserve"> </w:t>
      </w:r>
      <w:r w:rsidR="0090300E" w:rsidRPr="00FA2251">
        <w:rPr>
          <w:lang w:val="en-US"/>
        </w:rPr>
        <w:t>introduced a new sub-category named “</w:t>
      </w:r>
      <w:proofErr w:type="gramStart"/>
      <w:r w:rsidR="0090300E" w:rsidRPr="00FA2251">
        <w:rPr>
          <w:lang w:val="en-US"/>
        </w:rPr>
        <w:t>Non-substance</w:t>
      </w:r>
      <w:proofErr w:type="gramEnd"/>
      <w:r w:rsidR="0090300E" w:rsidRPr="00FA2251">
        <w:rPr>
          <w:lang w:val="en-US"/>
        </w:rPr>
        <w:t>-related disorders”. This category includes an addictive disorder (gambling disorder), not involving substance use, together with substance-use disorders in the category</w:t>
      </w:r>
      <w:r w:rsidR="00B71DD5" w:rsidRPr="00FA2251">
        <w:rPr>
          <w:lang w:val="en-US"/>
        </w:rPr>
        <w:t xml:space="preserve"> “Substance-Related and Addictive Disorders.” </w:t>
      </w:r>
      <w:r w:rsidR="00FE5F90" w:rsidRPr="00FA2251">
        <w:rPr>
          <w:lang w:val="en-US"/>
        </w:rPr>
        <w:t xml:space="preserve"> A part from the inclusion of the “Gambling Disorder” (F63.0), the DSM-5 committee members considered other conditions such as Internet-gaming disorder </w:t>
      </w:r>
      <w:r w:rsidR="00FE5F90" w:rsidRPr="00FA2251">
        <w:rPr>
          <w:highlight w:val="red"/>
          <w:lang w:val="en-US"/>
        </w:rPr>
        <w:t>(REF),</w:t>
      </w:r>
      <w:r w:rsidR="00FE5F90" w:rsidRPr="00FA2251">
        <w:rPr>
          <w:lang w:val="en-US"/>
        </w:rPr>
        <w:t xml:space="preserve"> or hypersexuality disorder </w:t>
      </w:r>
      <w:r w:rsidR="00FE5F90" w:rsidRPr="00FA2251">
        <w:rPr>
          <w:highlight w:val="red"/>
          <w:lang w:val="en-US"/>
        </w:rPr>
        <w:t>(REF)</w:t>
      </w:r>
      <w:r w:rsidR="00FE5F90" w:rsidRPr="00FA2251">
        <w:rPr>
          <w:lang w:val="en-US"/>
        </w:rPr>
        <w:t xml:space="preserve"> but finally this condition was added to the Section III of the Manual (reserved for conditions that require further study). </w:t>
      </w:r>
      <w:r w:rsidR="00032034" w:rsidRPr="00FA2251">
        <w:rPr>
          <w:lang w:val="en-US"/>
        </w:rPr>
        <w:t>Finally,</w:t>
      </w:r>
      <w:r w:rsidR="00FE5F90" w:rsidRPr="00FA2251">
        <w:rPr>
          <w:lang w:val="en-US"/>
        </w:rPr>
        <w:t xml:space="preserve"> although </w:t>
      </w:r>
      <w:r w:rsidR="00032034" w:rsidRPr="00FA2251">
        <w:rPr>
          <w:lang w:val="en-US"/>
        </w:rPr>
        <w:t xml:space="preserve">several </w:t>
      </w:r>
      <w:r w:rsidR="00FE5F90" w:rsidRPr="00FA2251">
        <w:rPr>
          <w:lang w:val="en-US"/>
        </w:rPr>
        <w:t>DSM-5 working group</w:t>
      </w:r>
      <w:r w:rsidR="00032034" w:rsidRPr="00FA2251">
        <w:rPr>
          <w:lang w:val="en-US"/>
        </w:rPr>
        <w:t>s</w:t>
      </w:r>
      <w:r w:rsidR="00FE5F90" w:rsidRPr="00FA2251">
        <w:rPr>
          <w:lang w:val="en-US"/>
        </w:rPr>
        <w:t xml:space="preserve"> </w:t>
      </w:r>
      <w:r w:rsidR="00032034" w:rsidRPr="00FA2251">
        <w:rPr>
          <w:highlight w:val="red"/>
          <w:lang w:val="en-US"/>
        </w:rPr>
        <w:t>(Kafka, 2010)</w:t>
      </w:r>
      <w:r w:rsidR="00032034" w:rsidRPr="00FA2251">
        <w:rPr>
          <w:lang w:val="en-US"/>
        </w:rPr>
        <w:t xml:space="preserve"> </w:t>
      </w:r>
      <w:r w:rsidR="00FA2251">
        <w:rPr>
          <w:lang w:val="en-US"/>
        </w:rPr>
        <w:t>proposed t</w:t>
      </w:r>
      <w:r w:rsidR="00FE5F90" w:rsidRPr="00FA2251">
        <w:rPr>
          <w:lang w:val="en-US"/>
        </w:rPr>
        <w:t>o include the hypersexuality disorder in the manual (characterized</w:t>
      </w:r>
      <w:r w:rsidR="00FE5F90" w:rsidRPr="00FE5F90">
        <w:rPr>
          <w:lang w:val="en-US"/>
        </w:rPr>
        <w:t xml:space="preserve"> by the increase in the frequency and intensity of fantasies related to sex, recurrent arousal, impulses and non-paraphilic sexual activity</w:t>
      </w:r>
      <w:r w:rsidR="00032034">
        <w:rPr>
          <w:lang w:val="en-US"/>
        </w:rPr>
        <w:t>,</w:t>
      </w:r>
      <w:r w:rsidR="00FE5F90" w:rsidRPr="00FE5F90">
        <w:rPr>
          <w:lang w:val="en-US"/>
        </w:rPr>
        <w:t xml:space="preserve"> associated with an impulsivity component, which causes significant discomfort or social or occupational deterioration maintained over time</w:t>
      </w:r>
      <w:r w:rsidR="00032034">
        <w:rPr>
          <w:lang w:val="en-US"/>
        </w:rPr>
        <w:t>),</w:t>
      </w:r>
      <w:r w:rsidR="00FE5F90" w:rsidRPr="00FE5F90">
        <w:rPr>
          <w:lang w:val="en-US"/>
        </w:rPr>
        <w:t xml:space="preserve"> </w:t>
      </w:r>
      <w:r w:rsidR="00032034">
        <w:rPr>
          <w:lang w:val="en-US"/>
        </w:rPr>
        <w:t xml:space="preserve">the inclusion </w:t>
      </w:r>
      <w:r w:rsidR="00FE5F90" w:rsidRPr="00FE5F90">
        <w:rPr>
          <w:lang w:val="en-US"/>
        </w:rPr>
        <w:t xml:space="preserve">was rejected, even to incorporate this </w:t>
      </w:r>
      <w:proofErr w:type="spellStart"/>
      <w:r w:rsidR="00FE5F90" w:rsidRPr="00FE5F90">
        <w:rPr>
          <w:lang w:val="en-US"/>
        </w:rPr>
        <w:t>nosological</w:t>
      </w:r>
      <w:proofErr w:type="spellEnd"/>
      <w:r w:rsidR="00FE5F90" w:rsidRPr="00FE5F90">
        <w:rPr>
          <w:lang w:val="en-US"/>
        </w:rPr>
        <w:t xml:space="preserve"> entity in</w:t>
      </w:r>
      <w:r w:rsidR="00032034">
        <w:rPr>
          <w:lang w:val="en-US"/>
        </w:rPr>
        <w:t xml:space="preserve"> the S</w:t>
      </w:r>
      <w:r w:rsidR="00FE5F90" w:rsidRPr="00FE5F90">
        <w:rPr>
          <w:lang w:val="en-US"/>
        </w:rPr>
        <w:t>ection III</w:t>
      </w:r>
      <w:r w:rsidR="00FA2251">
        <w:rPr>
          <w:lang w:val="en-US"/>
        </w:rPr>
        <w:t>,</w:t>
      </w:r>
      <w:r w:rsidR="00032034">
        <w:rPr>
          <w:lang w:val="en-US"/>
        </w:rPr>
        <w:t xml:space="preserve"> due multiple reason including the lack of data in important areas </w:t>
      </w:r>
      <w:r w:rsidR="00032034" w:rsidRPr="00FA2251">
        <w:rPr>
          <w:highlight w:val="red"/>
          <w:lang w:val="en-US"/>
        </w:rPr>
        <w:t>(</w:t>
      </w:r>
      <w:r w:rsidR="001A62FC" w:rsidRPr="001A62FC">
        <w:rPr>
          <w:lang w:val="en-US"/>
        </w:rPr>
        <w:t>Piquet-</w:t>
      </w:r>
      <w:proofErr w:type="spellStart"/>
      <w:r w:rsidR="001A62FC" w:rsidRPr="001A62FC">
        <w:rPr>
          <w:lang w:val="en-US"/>
        </w:rPr>
        <w:t>Pessôa</w:t>
      </w:r>
      <w:proofErr w:type="spellEnd"/>
      <w:r w:rsidR="001A62FC" w:rsidRPr="001A62FC">
        <w:rPr>
          <w:lang w:val="en-US"/>
        </w:rPr>
        <w:t xml:space="preserve"> 201</w:t>
      </w:r>
      <w:r w:rsidR="001A62FC">
        <w:rPr>
          <w:lang w:val="en-US"/>
        </w:rPr>
        <w:t>4</w:t>
      </w:r>
      <w:r w:rsidR="00032034" w:rsidRPr="00FA2251">
        <w:rPr>
          <w:highlight w:val="red"/>
          <w:lang w:val="en-US"/>
        </w:rPr>
        <w:t>)</w:t>
      </w:r>
      <w:r w:rsidR="00032034">
        <w:rPr>
          <w:lang w:val="en-US"/>
        </w:rPr>
        <w:t>.</w:t>
      </w:r>
      <w:commentRangeEnd w:id="11"/>
      <w:r w:rsidR="001A62FC">
        <w:rPr>
          <w:rStyle w:val="CommentReference"/>
        </w:rPr>
        <w:commentReference w:id="11"/>
      </w:r>
    </w:p>
    <w:p w14:paraId="301FFD16" w14:textId="2B9E1D1D" w:rsidR="00D3565F" w:rsidRDefault="00D3565F" w:rsidP="00FE5F90">
      <w:pPr>
        <w:jc w:val="both"/>
        <w:rPr>
          <w:lang w:val="en-US"/>
        </w:rPr>
      </w:pPr>
      <w:r>
        <w:rPr>
          <w:lang w:val="en-US"/>
        </w:rPr>
        <w:t xml:space="preserve">Despite of </w:t>
      </w:r>
      <w:r>
        <w:rPr>
          <w:color w:val="000000"/>
          <w:shd w:val="clear" w:color="auto" w:fill="FFFFFF"/>
          <w:lang w:val="en-US"/>
        </w:rPr>
        <w:t>the</w:t>
      </w:r>
      <w:r w:rsidRPr="00D3565F">
        <w:rPr>
          <w:color w:val="000000"/>
          <w:shd w:val="clear" w:color="auto" w:fill="FFFFFF"/>
          <w:lang w:val="en-US"/>
        </w:rPr>
        <w:t xml:space="preserve"> active scientific discussion about whether compulsive sexual </w:t>
      </w:r>
      <w:proofErr w:type="spellStart"/>
      <w:r w:rsidRPr="00D3565F">
        <w:rPr>
          <w:color w:val="000000"/>
          <w:shd w:val="clear" w:color="auto" w:fill="FFFFFF"/>
          <w:lang w:val="en-US"/>
        </w:rPr>
        <w:t>behaviour</w:t>
      </w:r>
      <w:proofErr w:type="spellEnd"/>
      <w:r w:rsidRPr="00D3565F">
        <w:rPr>
          <w:color w:val="000000"/>
          <w:shd w:val="clear" w:color="auto" w:fill="FFFFFF"/>
          <w:lang w:val="en-US"/>
        </w:rPr>
        <w:t xml:space="preserve"> disorder can constitute a </w:t>
      </w:r>
      <w:proofErr w:type="spellStart"/>
      <w:r w:rsidRPr="00D3565F">
        <w:rPr>
          <w:color w:val="000000"/>
          <w:shd w:val="clear" w:color="auto" w:fill="FFFFFF"/>
          <w:lang w:val="en-US"/>
        </w:rPr>
        <w:t>behavioural</w:t>
      </w:r>
      <w:proofErr w:type="spellEnd"/>
      <w:r w:rsidRPr="00D3565F">
        <w:rPr>
          <w:color w:val="000000"/>
          <w:shd w:val="clear" w:color="auto" w:fill="FFFFFF"/>
          <w:lang w:val="en-US"/>
        </w:rPr>
        <w:t xml:space="preserve"> addiction</w:t>
      </w:r>
      <w:r>
        <w:rPr>
          <w:color w:val="000000"/>
          <w:shd w:val="clear" w:color="auto" w:fill="FFFFFF"/>
          <w:lang w:val="en-US"/>
        </w:rPr>
        <w:t xml:space="preserve"> (</w:t>
      </w:r>
      <w:r w:rsidRPr="00D3565F">
        <w:rPr>
          <w:color w:val="000000"/>
          <w:shd w:val="clear" w:color="auto" w:fill="FFFFFF"/>
          <w:lang w:val="en-US"/>
        </w:rPr>
        <w:t>Griffiths</w:t>
      </w:r>
      <w:r>
        <w:rPr>
          <w:color w:val="000000"/>
          <w:shd w:val="clear" w:color="auto" w:fill="FFFFFF"/>
          <w:lang w:val="en-US"/>
        </w:rPr>
        <w:t>, 2012), s</w:t>
      </w:r>
      <w:r>
        <w:rPr>
          <w:lang w:val="en-US"/>
        </w:rPr>
        <w:t>imilarly to the DSM 5, i</w:t>
      </w:r>
      <w:r w:rsidRPr="00D3565F">
        <w:rPr>
          <w:lang w:val="en-US"/>
        </w:rPr>
        <w:t xml:space="preserve">n the last </w:t>
      </w:r>
      <w:r>
        <w:rPr>
          <w:lang w:val="en-US"/>
        </w:rPr>
        <w:t xml:space="preserve">version of the </w:t>
      </w:r>
      <w:r w:rsidRPr="00D3565F">
        <w:rPr>
          <w:lang w:val="en-US"/>
        </w:rPr>
        <w:t>ICD (International Classification of Diseases, eleventh edition, WHO, 2018), although this disorder has not been considered in the category of addictive disorders, the Compulsive sexual Behavior</w:t>
      </w:r>
      <w:r w:rsidR="00FD7C98">
        <w:rPr>
          <w:lang w:val="en-US"/>
        </w:rPr>
        <w:t xml:space="preserve"> (CBS)</w:t>
      </w:r>
      <w:r w:rsidRPr="00D3565F">
        <w:rPr>
          <w:lang w:val="en-US"/>
        </w:rPr>
        <w:t xml:space="preserve"> has been considered in the Impulse Control Disorder category</w:t>
      </w:r>
      <w:r>
        <w:rPr>
          <w:lang w:val="en-US"/>
        </w:rPr>
        <w:t>. In this document, the problem is</w:t>
      </w:r>
      <w:r w:rsidRPr="00D3565F">
        <w:rPr>
          <w:lang w:val="en-US"/>
        </w:rPr>
        <w:t xml:space="preserve"> distinguished by a persistent pattern of failure to control sexual impulses, resulting in repetitive sexual behavior over a prolonged period (6 months or more) that causes marked personal, family, and discomfort. social, school, work or in other functional areas (Kraus SW and col., 2018).</w:t>
      </w:r>
    </w:p>
    <w:p w14:paraId="52933888" w14:textId="0F6DB3F3" w:rsidR="00FD7C98" w:rsidRDefault="00FD7C98" w:rsidP="00FE5F90">
      <w:pPr>
        <w:jc w:val="both"/>
        <w:rPr>
          <w:lang w:val="en-US"/>
        </w:rPr>
      </w:pPr>
      <w:r w:rsidRPr="00FD7C98">
        <w:rPr>
          <w:lang w:val="en-US"/>
        </w:rPr>
        <w:t>Regarding the prevalence of CSB, there is a lack of studies with large samples, so the true prevalence of CSB remains unclear. Researchers estimate rates of 3-6% (</w:t>
      </w:r>
      <w:r>
        <w:rPr>
          <w:lang w:val="en-US"/>
        </w:rPr>
        <w:t>Kafka 2010</w:t>
      </w:r>
      <w:r w:rsidRPr="00FD7C98">
        <w:rPr>
          <w:lang w:val="en-US"/>
        </w:rPr>
        <w:t xml:space="preserve">), </w:t>
      </w:r>
      <w:r>
        <w:rPr>
          <w:lang w:val="en-US"/>
        </w:rPr>
        <w:t xml:space="preserve">affecting in majority to </w:t>
      </w:r>
      <w:r w:rsidRPr="00FD7C98">
        <w:rPr>
          <w:lang w:val="en-US"/>
        </w:rPr>
        <w:t>adult males (80% or more) (</w:t>
      </w:r>
      <w:r>
        <w:rPr>
          <w:lang w:val="en-US"/>
        </w:rPr>
        <w:t>Reid 2012</w:t>
      </w:r>
      <w:r w:rsidRPr="00FD7C98">
        <w:rPr>
          <w:lang w:val="en-US"/>
        </w:rPr>
        <w:t>)</w:t>
      </w:r>
      <w:r>
        <w:rPr>
          <w:lang w:val="en-US"/>
        </w:rPr>
        <w:t>.</w:t>
      </w:r>
    </w:p>
    <w:p w14:paraId="2CE39A15" w14:textId="183A6466" w:rsidR="003D0A5E" w:rsidRPr="00F15A0F" w:rsidRDefault="00FE2631" w:rsidP="00F15A0F">
      <w:pPr>
        <w:jc w:val="both"/>
        <w:rPr>
          <w:color w:val="000000"/>
          <w:shd w:val="clear" w:color="auto" w:fill="FFFFFF"/>
          <w:lang w:val="en-US"/>
        </w:rPr>
      </w:pPr>
      <w:r w:rsidRPr="00852F91">
        <w:rPr>
          <w:color w:val="000000"/>
          <w:shd w:val="clear" w:color="auto" w:fill="FFFFFF"/>
          <w:lang w:val="en-US"/>
        </w:rPr>
        <w:t xml:space="preserve">The problematic sexual </w:t>
      </w:r>
      <w:proofErr w:type="spellStart"/>
      <w:r w:rsidRPr="00852F91">
        <w:rPr>
          <w:color w:val="000000"/>
          <w:shd w:val="clear" w:color="auto" w:fill="FFFFFF"/>
          <w:lang w:val="en-US"/>
        </w:rPr>
        <w:t>behaviour</w:t>
      </w:r>
      <w:proofErr w:type="spellEnd"/>
      <w:r w:rsidRPr="00852F91">
        <w:rPr>
          <w:color w:val="000000"/>
          <w:shd w:val="clear" w:color="auto" w:fill="FFFFFF"/>
          <w:lang w:val="en-US"/>
        </w:rPr>
        <w:t xml:space="preserve"> is recognized by mental health professionals as a behavior with clinical relevance. </w:t>
      </w:r>
      <w:r w:rsidR="00852F91" w:rsidRPr="00852F91">
        <w:rPr>
          <w:color w:val="000000"/>
          <w:shd w:val="clear" w:color="auto" w:fill="FFFFFF"/>
          <w:lang w:val="en-US"/>
        </w:rPr>
        <w:t xml:space="preserve">the increase in this demand is in line with the increased awareness of groups of various kinds: health workers, politicians, educators and researchers. According to SASH (Society for the Advancement of Sexual Health, 2012), </w:t>
      </w:r>
      <w:r w:rsidR="00852F91">
        <w:rPr>
          <w:color w:val="000000"/>
          <w:shd w:val="clear" w:color="auto" w:fill="FFFFFF"/>
          <w:lang w:val="en-US"/>
        </w:rPr>
        <w:t>the prevalence of</w:t>
      </w:r>
      <w:r w:rsidR="00852F91" w:rsidRPr="00852F91">
        <w:rPr>
          <w:color w:val="000000"/>
          <w:shd w:val="clear" w:color="auto" w:fill="FFFFFF"/>
          <w:lang w:val="en-US"/>
        </w:rPr>
        <w:t xml:space="preserve"> CSB is between 3% and 6% of the general US population.</w:t>
      </w:r>
      <w:r w:rsidR="00852F91">
        <w:rPr>
          <w:color w:val="000000"/>
          <w:shd w:val="clear" w:color="auto" w:fill="FFFFFF"/>
          <w:lang w:val="en-US"/>
        </w:rPr>
        <w:t xml:space="preserve"> </w:t>
      </w:r>
      <w:r w:rsidRPr="00FE2631">
        <w:rPr>
          <w:color w:val="000000"/>
          <w:shd w:val="clear" w:color="auto" w:fill="FFFFFF"/>
          <w:lang w:val="en-US"/>
        </w:rPr>
        <w:t>Moreover, in the last years there is a g</w:t>
      </w:r>
      <w:r w:rsidR="00D3565F" w:rsidRPr="00FE2631">
        <w:rPr>
          <w:color w:val="000000"/>
          <w:shd w:val="clear" w:color="auto" w:fill="FFFFFF"/>
          <w:lang w:val="en-US"/>
        </w:rPr>
        <w:t>rowing evidence potentially serious consequences if left untreated</w:t>
      </w:r>
      <w:r w:rsidR="00E00C07">
        <w:rPr>
          <w:color w:val="000000"/>
          <w:shd w:val="clear" w:color="auto" w:fill="FFFFFF"/>
          <w:lang w:val="en-US"/>
        </w:rPr>
        <w:t xml:space="preserve"> </w:t>
      </w:r>
      <w:r w:rsidR="004437AC">
        <w:rPr>
          <w:color w:val="000000"/>
          <w:shd w:val="clear" w:color="auto" w:fill="FFFFFF"/>
          <w:lang w:val="en-US"/>
        </w:rPr>
        <w:t>(</w:t>
      </w:r>
      <w:proofErr w:type="spellStart"/>
      <w:r w:rsidR="004437AC">
        <w:rPr>
          <w:color w:val="000000"/>
          <w:shd w:val="clear" w:color="auto" w:fill="FFFFFF"/>
          <w:lang w:val="en-US"/>
        </w:rPr>
        <w:t>Koos</w:t>
      </w:r>
      <w:proofErr w:type="spellEnd"/>
      <w:r w:rsidR="004437AC">
        <w:rPr>
          <w:color w:val="000000"/>
          <w:shd w:val="clear" w:color="auto" w:fill="FFFFFF"/>
          <w:lang w:val="en-US"/>
        </w:rPr>
        <w:t xml:space="preserve">, 2021), including emotional and relational problems, and risky sexual </w:t>
      </w:r>
      <w:proofErr w:type="spellStart"/>
      <w:r w:rsidR="004437AC">
        <w:rPr>
          <w:color w:val="000000"/>
          <w:shd w:val="clear" w:color="auto" w:fill="FFFFFF"/>
          <w:lang w:val="en-US"/>
        </w:rPr>
        <w:t>behaviours</w:t>
      </w:r>
      <w:proofErr w:type="spellEnd"/>
      <w:r w:rsidR="00F15A0F">
        <w:rPr>
          <w:color w:val="000000"/>
          <w:shd w:val="clear" w:color="auto" w:fill="FFFFFF"/>
          <w:lang w:val="en-US"/>
        </w:rPr>
        <w:t xml:space="preserve"> leading to </w:t>
      </w:r>
      <w:r w:rsidR="00F15A0F" w:rsidRPr="00F15A0F">
        <w:rPr>
          <w:color w:val="000000"/>
          <w:shd w:val="clear" w:color="auto" w:fill="FFFFFF"/>
          <w:lang w:val="en-US"/>
        </w:rPr>
        <w:t>sexually</w:t>
      </w:r>
      <w:r w:rsidR="00F15A0F">
        <w:rPr>
          <w:color w:val="000000"/>
          <w:shd w:val="clear" w:color="auto" w:fill="FFFFFF"/>
          <w:lang w:val="en-US"/>
        </w:rPr>
        <w:t xml:space="preserve"> </w:t>
      </w:r>
      <w:r w:rsidR="00F15A0F" w:rsidRPr="00F15A0F">
        <w:rPr>
          <w:color w:val="000000"/>
          <w:shd w:val="clear" w:color="auto" w:fill="FFFFFF"/>
          <w:lang w:val="en-US"/>
        </w:rPr>
        <w:t>transmitted infections, HIV/AIDS, and physical injuries</w:t>
      </w:r>
      <w:r w:rsidR="00F15A0F">
        <w:rPr>
          <w:color w:val="000000"/>
          <w:shd w:val="clear" w:color="auto" w:fill="FFFFFF"/>
          <w:lang w:val="en-US"/>
        </w:rPr>
        <w:t xml:space="preserve"> (</w:t>
      </w:r>
      <w:r w:rsidR="00F15A0F" w:rsidRPr="00F15A0F">
        <w:rPr>
          <w:color w:val="000000"/>
          <w:shd w:val="clear" w:color="auto" w:fill="FFFFFF"/>
          <w:lang w:val="en-US"/>
        </w:rPr>
        <w:t>Coleman et al., 2003; Miner &amp; Coleman, 2013)</w:t>
      </w:r>
      <w:r w:rsidR="00D3565F" w:rsidRPr="00FE2631">
        <w:rPr>
          <w:color w:val="000000"/>
          <w:shd w:val="clear" w:color="auto" w:fill="FFFFFF"/>
          <w:lang w:val="en-US"/>
        </w:rPr>
        <w:t>. </w:t>
      </w:r>
      <w:r w:rsidR="00E00C07" w:rsidRPr="00E00C07">
        <w:rPr>
          <w:color w:val="000000"/>
          <w:shd w:val="clear" w:color="auto" w:fill="FFFFFF"/>
          <w:lang w:val="en-US"/>
        </w:rPr>
        <w:t xml:space="preserve">Among </w:t>
      </w:r>
      <w:r w:rsidR="003D0A5E">
        <w:rPr>
          <w:color w:val="000000"/>
          <w:shd w:val="clear" w:color="auto" w:fill="FFFFFF"/>
          <w:lang w:val="en-US"/>
        </w:rPr>
        <w:t xml:space="preserve">male </w:t>
      </w:r>
      <w:r w:rsidR="00E00C07" w:rsidRPr="00E00C07">
        <w:rPr>
          <w:color w:val="000000"/>
          <w:shd w:val="clear" w:color="auto" w:fill="FFFFFF"/>
          <w:lang w:val="en-US"/>
        </w:rPr>
        <w:t xml:space="preserve">treatment seekers, </w:t>
      </w:r>
      <w:r w:rsidR="00E00C07" w:rsidRPr="003D0A5E">
        <w:rPr>
          <w:color w:val="000000"/>
          <w:shd w:val="clear" w:color="auto" w:fill="FFFFFF"/>
          <w:lang w:val="en-US"/>
        </w:rPr>
        <w:t>m</w:t>
      </w:r>
      <w:r w:rsidRPr="003D0A5E">
        <w:rPr>
          <w:lang w:val="en-US"/>
        </w:rPr>
        <w:t xml:space="preserve">ost reported </w:t>
      </w:r>
      <w:r w:rsidR="00E00C07" w:rsidRPr="003D0A5E">
        <w:rPr>
          <w:lang w:val="en-US"/>
        </w:rPr>
        <w:t xml:space="preserve">clinical associated </w:t>
      </w:r>
      <w:r w:rsidRPr="003D0A5E">
        <w:rPr>
          <w:lang w:val="en-US"/>
        </w:rPr>
        <w:t xml:space="preserve">behaviors are </w:t>
      </w:r>
      <w:r w:rsidR="00E00C07" w:rsidRPr="003D0A5E">
        <w:rPr>
          <w:lang w:val="en-US"/>
        </w:rPr>
        <w:t xml:space="preserve">pornography use, </w:t>
      </w:r>
      <w:r w:rsidRPr="003D0A5E">
        <w:rPr>
          <w:lang w:val="en-US"/>
        </w:rPr>
        <w:t xml:space="preserve">compulsive masturbation, </w:t>
      </w:r>
      <w:r w:rsidR="00E00C07" w:rsidRPr="003D0A5E">
        <w:rPr>
          <w:lang w:val="en-US"/>
        </w:rPr>
        <w:t xml:space="preserve">various sexual partners </w:t>
      </w:r>
      <w:r w:rsidRPr="003D0A5E">
        <w:rPr>
          <w:lang w:val="en-US"/>
        </w:rPr>
        <w:t>casual/anonymous sex</w:t>
      </w:r>
      <w:r w:rsidR="003D0A5E" w:rsidRPr="003D0A5E">
        <w:rPr>
          <w:lang w:val="en-US"/>
        </w:rPr>
        <w:t xml:space="preserve"> encounters</w:t>
      </w:r>
      <w:r w:rsidRPr="003D0A5E">
        <w:rPr>
          <w:lang w:val="en-US"/>
        </w:rPr>
        <w:t xml:space="preserve"> with strangers, and p</w:t>
      </w:r>
      <w:r w:rsidR="003D0A5E" w:rsidRPr="003D0A5E">
        <w:rPr>
          <w:lang w:val="en-US"/>
        </w:rPr>
        <w:t>rostitution consumption</w:t>
      </w:r>
      <w:r w:rsidRPr="003D0A5E">
        <w:rPr>
          <w:lang w:val="en-US"/>
        </w:rPr>
        <w:t xml:space="preserve"> (</w:t>
      </w:r>
      <w:r w:rsidR="003D0A5E" w:rsidRPr="003D0A5E">
        <w:rPr>
          <w:lang w:val="en-US"/>
        </w:rPr>
        <w:t>Reid 2012</w:t>
      </w:r>
      <w:r w:rsidRPr="003D0A5E">
        <w:rPr>
          <w:lang w:val="en-US"/>
        </w:rPr>
        <w:t xml:space="preserve">, </w:t>
      </w:r>
      <w:r w:rsidR="003D0A5E" w:rsidRPr="003D0A5E">
        <w:rPr>
          <w:lang w:val="en-US"/>
        </w:rPr>
        <w:t>Morgenstern 2011</w:t>
      </w:r>
      <w:r w:rsidRPr="003D0A5E">
        <w:rPr>
          <w:lang w:val="en-US"/>
        </w:rPr>
        <w:t xml:space="preserve">, </w:t>
      </w:r>
      <w:r w:rsidR="003D0A5E" w:rsidRPr="003D0A5E">
        <w:rPr>
          <w:lang w:val="en-US"/>
        </w:rPr>
        <w:t>Scanavino 2013</w:t>
      </w:r>
      <w:r w:rsidRPr="003D0A5E">
        <w:rPr>
          <w:lang w:val="en-US"/>
        </w:rPr>
        <w:t>)</w:t>
      </w:r>
      <w:proofErr w:type="gramStart"/>
      <w:r w:rsidRPr="003D0A5E">
        <w:rPr>
          <w:lang w:val="en-US"/>
        </w:rPr>
        <w:t xml:space="preserve">. </w:t>
      </w:r>
      <w:r w:rsidR="003D0A5E" w:rsidRPr="003D0A5E">
        <w:rPr>
          <w:lang w:val="en-US"/>
        </w:rPr>
        <w:t>.</w:t>
      </w:r>
      <w:proofErr w:type="gramEnd"/>
      <w:r w:rsidR="003D0A5E" w:rsidRPr="003D0A5E">
        <w:rPr>
          <w:lang w:val="en-US"/>
        </w:rPr>
        <w:t xml:space="preserve"> </w:t>
      </w:r>
    </w:p>
    <w:p w14:paraId="73912860" w14:textId="1CD66B11" w:rsidR="00D20C36" w:rsidRDefault="00660ABF" w:rsidP="00B361B8">
      <w:pPr>
        <w:jc w:val="both"/>
        <w:rPr>
          <w:lang w:val="en-US"/>
        </w:rPr>
      </w:pPr>
      <w:r w:rsidRPr="00B361B8">
        <w:rPr>
          <w:lang w:val="en-US"/>
        </w:rPr>
        <w:t xml:space="preserve">Since the popularization of the Internet, new forms of sexual </w:t>
      </w:r>
      <w:proofErr w:type="spellStart"/>
      <w:r w:rsidRPr="00B361B8">
        <w:rPr>
          <w:lang w:val="en-US"/>
        </w:rPr>
        <w:t>behaviours</w:t>
      </w:r>
      <w:proofErr w:type="spellEnd"/>
      <w:r w:rsidRPr="00B361B8">
        <w:rPr>
          <w:lang w:val="en-US"/>
        </w:rPr>
        <w:t xml:space="preserve"> have emerged (</w:t>
      </w:r>
      <w:proofErr w:type="spellStart"/>
      <w:r w:rsidRPr="00B361B8">
        <w:rPr>
          <w:lang w:val="en-US"/>
        </w:rPr>
        <w:t>Wery</w:t>
      </w:r>
      <w:proofErr w:type="spellEnd"/>
      <w:r w:rsidRPr="00B361B8">
        <w:rPr>
          <w:lang w:val="en-US"/>
        </w:rPr>
        <w:t xml:space="preserve"> 2018)</w:t>
      </w:r>
      <w:r w:rsidR="00D251C3">
        <w:rPr>
          <w:lang w:val="en-US"/>
        </w:rPr>
        <w:t xml:space="preserve">. </w:t>
      </w:r>
      <w:r w:rsidR="00B361B8" w:rsidRPr="00B361B8">
        <w:rPr>
          <w:lang w:val="en-US"/>
        </w:rPr>
        <w:t xml:space="preserve">This technology has allowed to practice or consume sex in new ways (online pornography, online sexual chatting, </w:t>
      </w:r>
      <w:proofErr w:type="gramStart"/>
      <w:r w:rsidR="00B361B8" w:rsidRPr="00B361B8">
        <w:rPr>
          <w:lang w:val="en-US"/>
        </w:rPr>
        <w:t>sexting,…</w:t>
      </w:r>
      <w:proofErr w:type="gramEnd"/>
      <w:r w:rsidR="00B361B8" w:rsidRPr="00B361B8">
        <w:rPr>
          <w:lang w:val="en-US"/>
        </w:rPr>
        <w:t xml:space="preserve">) </w:t>
      </w:r>
      <w:r w:rsidRPr="00B361B8">
        <w:rPr>
          <w:lang w:val="en-US"/>
        </w:rPr>
        <w:t xml:space="preserve">causing problems among small significant part of the </w:t>
      </w:r>
      <w:r w:rsidRPr="00B361B8">
        <w:rPr>
          <w:lang w:val="en-US"/>
        </w:rPr>
        <w:lastRenderedPageBreak/>
        <w:t>population</w:t>
      </w:r>
      <w:r w:rsidR="00B361B8" w:rsidRPr="00B361B8">
        <w:rPr>
          <w:lang w:val="en-US"/>
        </w:rPr>
        <w:t>, including risky sexual behaviors</w:t>
      </w:r>
      <w:r w:rsidR="00D20C36">
        <w:rPr>
          <w:lang w:val="en-US"/>
        </w:rPr>
        <w:t xml:space="preserve"> (Peter 2008)</w:t>
      </w:r>
      <w:r w:rsidR="00B361B8" w:rsidRPr="00B361B8">
        <w:rPr>
          <w:lang w:val="en-US"/>
        </w:rPr>
        <w:t xml:space="preserve">, professional and financial problems </w:t>
      </w:r>
      <w:r w:rsidR="00D20C36">
        <w:rPr>
          <w:lang w:val="en-US"/>
        </w:rPr>
        <w:t>(</w:t>
      </w:r>
      <w:proofErr w:type="spellStart"/>
      <w:r w:rsidR="00D20C36">
        <w:rPr>
          <w:lang w:val="en-US"/>
        </w:rPr>
        <w:t>Voon</w:t>
      </w:r>
      <w:proofErr w:type="spellEnd"/>
      <w:r w:rsidR="00D20C36">
        <w:rPr>
          <w:lang w:val="en-US"/>
        </w:rPr>
        <w:t xml:space="preserve"> 2014)</w:t>
      </w:r>
      <w:r w:rsidR="00B361B8" w:rsidRPr="00B361B8">
        <w:rPr>
          <w:lang w:val="en-US"/>
        </w:rPr>
        <w:t xml:space="preserve">, interpersonal isolation </w:t>
      </w:r>
      <w:r w:rsidR="00D20C36">
        <w:rPr>
          <w:lang w:val="en-US"/>
        </w:rPr>
        <w:t>(Levin 2012)</w:t>
      </w:r>
      <w:r w:rsidR="00B361B8" w:rsidRPr="00B361B8">
        <w:rPr>
          <w:lang w:val="en-US"/>
        </w:rPr>
        <w:t xml:space="preserve">, offline sexual difficulties </w:t>
      </w:r>
      <w:r w:rsidR="00D20C36">
        <w:rPr>
          <w:lang w:val="en-US"/>
        </w:rPr>
        <w:t>(</w:t>
      </w:r>
      <w:proofErr w:type="spellStart"/>
      <w:r w:rsidR="00D20C36">
        <w:rPr>
          <w:lang w:val="en-US"/>
        </w:rPr>
        <w:t>Wery</w:t>
      </w:r>
      <w:proofErr w:type="spellEnd"/>
      <w:r w:rsidR="00D20C36">
        <w:rPr>
          <w:lang w:val="en-US"/>
        </w:rPr>
        <w:t xml:space="preserve"> 2016)</w:t>
      </w:r>
      <w:r w:rsidR="00B361B8" w:rsidRPr="00B361B8">
        <w:rPr>
          <w:lang w:val="en-US"/>
        </w:rPr>
        <w:t xml:space="preserve">, and online compulsive </w:t>
      </w:r>
      <w:r w:rsidR="00D251C3">
        <w:rPr>
          <w:lang w:val="en-US"/>
        </w:rPr>
        <w:t>s</w:t>
      </w:r>
      <w:r w:rsidR="00B361B8" w:rsidRPr="00B361B8">
        <w:rPr>
          <w:lang w:val="en-US"/>
        </w:rPr>
        <w:t xml:space="preserve">exual </w:t>
      </w:r>
      <w:r w:rsidR="00D251C3">
        <w:rPr>
          <w:lang w:val="en-US"/>
        </w:rPr>
        <w:t>b</w:t>
      </w:r>
      <w:r w:rsidR="00B361B8" w:rsidRPr="00B361B8">
        <w:rPr>
          <w:lang w:val="en-US"/>
        </w:rPr>
        <w:t>ehavior (OCSB)</w:t>
      </w:r>
      <w:r w:rsidR="00D20C36">
        <w:rPr>
          <w:lang w:val="en-US"/>
        </w:rPr>
        <w:t xml:space="preserve"> (Ross 2012, Rosser 2014)</w:t>
      </w:r>
      <w:r w:rsidRPr="00B361B8">
        <w:rPr>
          <w:lang w:val="en-US"/>
        </w:rPr>
        <w:t>.</w:t>
      </w:r>
      <w:r w:rsidR="00D20C36">
        <w:rPr>
          <w:lang w:val="en-US"/>
        </w:rPr>
        <w:t xml:space="preserve"> </w:t>
      </w:r>
    </w:p>
    <w:p w14:paraId="23625C61" w14:textId="65DC7B07" w:rsidR="00D20C36" w:rsidRDefault="00D20C36" w:rsidP="000877A6">
      <w:pPr>
        <w:jc w:val="both"/>
        <w:rPr>
          <w:lang w:val="en-US"/>
        </w:rPr>
      </w:pPr>
      <w:r w:rsidRPr="002613A8">
        <w:rPr>
          <w:lang w:val="en-US"/>
        </w:rPr>
        <w:t xml:space="preserve">Although several studies have explored </w:t>
      </w:r>
      <w:r w:rsidR="002613A8" w:rsidRPr="002613A8">
        <w:rPr>
          <w:lang w:val="en-US"/>
        </w:rPr>
        <w:t xml:space="preserve">OCBS </w:t>
      </w:r>
      <w:r w:rsidRPr="00D20C36">
        <w:rPr>
          <w:highlight w:val="red"/>
          <w:lang w:val="en-US"/>
        </w:rPr>
        <w:t xml:space="preserve">(Griffiths &amp; Barnes, 2008; </w:t>
      </w:r>
      <w:proofErr w:type="spellStart"/>
      <w:r w:rsidRPr="00D20C36">
        <w:rPr>
          <w:highlight w:val="red"/>
          <w:lang w:val="en-US"/>
        </w:rPr>
        <w:t>LaBrie</w:t>
      </w:r>
      <w:proofErr w:type="spellEnd"/>
      <w:r w:rsidRPr="00D20C36">
        <w:rPr>
          <w:highlight w:val="red"/>
          <w:lang w:val="en-US"/>
        </w:rPr>
        <w:t xml:space="preserve">, LaPlante, Nelson, Schumann, &amp; Shaffer, 2007; Wood &amp; Williams, 2007), </w:t>
      </w:r>
      <w:r w:rsidRPr="002161B7">
        <w:rPr>
          <w:lang w:val="en-US"/>
        </w:rPr>
        <w:t xml:space="preserve">the </w:t>
      </w:r>
      <w:r w:rsidR="00313B25">
        <w:rPr>
          <w:lang w:val="en-US"/>
        </w:rPr>
        <w:t>correlates</w:t>
      </w:r>
      <w:r w:rsidRPr="002161B7">
        <w:rPr>
          <w:lang w:val="en-US"/>
        </w:rPr>
        <w:t xml:space="preserve"> among </w:t>
      </w:r>
      <w:r w:rsidR="002613A8" w:rsidRPr="002161B7">
        <w:rPr>
          <w:lang w:val="en-US"/>
        </w:rPr>
        <w:t xml:space="preserve">OCBS </w:t>
      </w:r>
      <w:r w:rsidRPr="002161B7">
        <w:rPr>
          <w:lang w:val="en-US"/>
        </w:rPr>
        <w:t xml:space="preserve">symptoms and </w:t>
      </w:r>
      <w:r w:rsidR="002161B7" w:rsidRPr="002161B7">
        <w:rPr>
          <w:lang w:val="en-US"/>
        </w:rPr>
        <w:t xml:space="preserve">sociodemographic, </w:t>
      </w:r>
      <w:r w:rsidRPr="002161B7">
        <w:rPr>
          <w:lang w:val="en-US"/>
        </w:rPr>
        <w:t xml:space="preserve">psychopathology </w:t>
      </w:r>
      <w:r w:rsidR="002161B7" w:rsidRPr="002161B7">
        <w:rPr>
          <w:lang w:val="en-US"/>
        </w:rPr>
        <w:t xml:space="preserve">and personality variables </w:t>
      </w:r>
      <w:r w:rsidRPr="002161B7">
        <w:rPr>
          <w:lang w:val="en-US"/>
        </w:rPr>
        <w:t xml:space="preserve">has rarely been investigated in </w:t>
      </w:r>
      <w:r w:rsidR="002613A8" w:rsidRPr="002161B7">
        <w:rPr>
          <w:lang w:val="en-US"/>
        </w:rPr>
        <w:t>clinical groups</w:t>
      </w:r>
      <w:r w:rsidR="008D26DD">
        <w:rPr>
          <w:lang w:val="en-US"/>
        </w:rPr>
        <w:t xml:space="preserve">. </w:t>
      </w:r>
      <w:r w:rsidRPr="00313B25">
        <w:rPr>
          <w:lang w:val="en-US"/>
        </w:rPr>
        <w:t xml:space="preserve">The few studies </w:t>
      </w:r>
      <w:r w:rsidR="00313B25" w:rsidRPr="00313B25">
        <w:rPr>
          <w:lang w:val="en-US"/>
        </w:rPr>
        <w:t>analyzing</w:t>
      </w:r>
      <w:r w:rsidRPr="00313B25">
        <w:rPr>
          <w:lang w:val="en-US"/>
        </w:rPr>
        <w:t xml:space="preserve"> this </w:t>
      </w:r>
      <w:r w:rsidR="00313B25" w:rsidRPr="00313B25">
        <w:rPr>
          <w:lang w:val="en-US"/>
        </w:rPr>
        <w:t>question</w:t>
      </w:r>
      <w:r w:rsidRPr="00313B25">
        <w:rPr>
          <w:lang w:val="en-US"/>
        </w:rPr>
        <w:t xml:space="preserve"> have found </w:t>
      </w:r>
      <w:r w:rsidR="00313B25">
        <w:rPr>
          <w:lang w:val="en-US"/>
        </w:rPr>
        <w:t xml:space="preserve">that, with respect to demographics, </w:t>
      </w:r>
      <w:r w:rsidR="008D26DD">
        <w:rPr>
          <w:lang w:val="en-US"/>
        </w:rPr>
        <w:t xml:space="preserve">OCBS </w:t>
      </w:r>
      <w:r w:rsidR="008D26DD" w:rsidRPr="008D26DD">
        <w:rPr>
          <w:lang w:val="en-US"/>
        </w:rPr>
        <w:t xml:space="preserve">to </w:t>
      </w:r>
      <w:r w:rsidR="008D26DD">
        <w:rPr>
          <w:lang w:val="en-US"/>
        </w:rPr>
        <w:t xml:space="preserve">is </w:t>
      </w:r>
      <w:r w:rsidR="008D26DD" w:rsidRPr="008D26DD">
        <w:rPr>
          <w:lang w:val="en-US"/>
        </w:rPr>
        <w:t>associated with being male</w:t>
      </w:r>
      <w:r w:rsidR="008D26DD">
        <w:rPr>
          <w:lang w:val="en-US"/>
        </w:rPr>
        <w:t xml:space="preserve"> </w:t>
      </w:r>
      <w:r w:rsidR="008D26DD" w:rsidRPr="000877A6">
        <w:rPr>
          <w:highlight w:val="red"/>
          <w:lang w:val="en-US"/>
        </w:rPr>
        <w:t>()</w:t>
      </w:r>
      <w:r w:rsidR="008D26DD">
        <w:rPr>
          <w:lang w:val="en-US"/>
        </w:rPr>
        <w:t xml:space="preserve">. Regarding psychopathology, there are only studies focusing on CBS or “sex addiction”, without taking into account if the </w:t>
      </w:r>
      <w:proofErr w:type="spellStart"/>
      <w:r w:rsidR="008D26DD">
        <w:rPr>
          <w:lang w:val="en-US"/>
        </w:rPr>
        <w:t>behaviour</w:t>
      </w:r>
      <w:proofErr w:type="spellEnd"/>
      <w:r w:rsidR="008D26DD">
        <w:rPr>
          <w:lang w:val="en-US"/>
        </w:rPr>
        <w:t xml:space="preserve"> is in-person or online, this articles show comorbidity with anxiety and depression (</w:t>
      </w:r>
      <w:proofErr w:type="spellStart"/>
      <w:r w:rsidR="00EE0783">
        <w:rPr>
          <w:lang w:val="en-US"/>
        </w:rPr>
        <w:t>Wery</w:t>
      </w:r>
      <w:proofErr w:type="spellEnd"/>
      <w:r w:rsidR="00EE0783">
        <w:rPr>
          <w:lang w:val="en-US"/>
        </w:rPr>
        <w:t xml:space="preserve"> 2016, </w:t>
      </w:r>
      <w:r w:rsidR="00623EC1">
        <w:rPr>
          <w:lang w:val="en-US"/>
        </w:rPr>
        <w:t>Raymond 2003</w:t>
      </w:r>
      <w:r w:rsidR="008D26DD">
        <w:rPr>
          <w:lang w:val="en-US"/>
        </w:rPr>
        <w:t xml:space="preserve">), </w:t>
      </w:r>
      <w:r w:rsidR="00623EC1">
        <w:rPr>
          <w:lang w:val="en-US"/>
        </w:rPr>
        <w:t xml:space="preserve">and </w:t>
      </w:r>
      <w:r w:rsidR="008D26DD">
        <w:rPr>
          <w:lang w:val="en-US"/>
        </w:rPr>
        <w:t xml:space="preserve">with </w:t>
      </w:r>
      <w:r w:rsidR="00D251C3">
        <w:rPr>
          <w:lang w:val="en-US"/>
        </w:rPr>
        <w:t>other addiction problems, including substance abuse or gambling</w:t>
      </w:r>
      <w:r w:rsidR="008D26DD">
        <w:rPr>
          <w:lang w:val="en-US"/>
        </w:rPr>
        <w:t xml:space="preserve"> abuse </w:t>
      </w:r>
      <w:r w:rsidR="00EE0783">
        <w:rPr>
          <w:lang w:val="en-US"/>
        </w:rPr>
        <w:t xml:space="preserve">(Black </w:t>
      </w:r>
      <w:proofErr w:type="gramStart"/>
      <w:r w:rsidR="00EE0783">
        <w:rPr>
          <w:lang w:val="en-US"/>
        </w:rPr>
        <w:t>1997,Rory</w:t>
      </w:r>
      <w:proofErr w:type="gramEnd"/>
      <w:r w:rsidR="00EE0783">
        <w:rPr>
          <w:lang w:val="en-US"/>
        </w:rPr>
        <w:t xml:space="preserve"> 2012</w:t>
      </w:r>
      <w:r w:rsidR="00D251C3">
        <w:rPr>
          <w:lang w:val="en-US"/>
        </w:rPr>
        <w:t xml:space="preserve">, </w:t>
      </w:r>
      <w:proofErr w:type="spellStart"/>
      <w:r w:rsidR="00D251C3">
        <w:rPr>
          <w:lang w:val="en-US"/>
        </w:rPr>
        <w:t>Kor</w:t>
      </w:r>
      <w:proofErr w:type="spellEnd"/>
      <w:r w:rsidR="00D251C3">
        <w:rPr>
          <w:lang w:val="en-US"/>
        </w:rPr>
        <w:t xml:space="preserve"> 2014</w:t>
      </w:r>
      <w:r w:rsidR="00EE0783">
        <w:rPr>
          <w:lang w:val="en-US"/>
        </w:rPr>
        <w:t>)</w:t>
      </w:r>
      <w:r w:rsidR="00623EC1">
        <w:rPr>
          <w:lang w:val="en-US"/>
        </w:rPr>
        <w:t xml:space="preserve">. Post-traumatic stress and traumatic episodes seems to be also related with excessive sexual </w:t>
      </w:r>
      <w:proofErr w:type="spellStart"/>
      <w:r w:rsidR="00623EC1">
        <w:rPr>
          <w:lang w:val="en-US"/>
        </w:rPr>
        <w:t>behaviour</w:t>
      </w:r>
      <w:proofErr w:type="spellEnd"/>
      <w:r w:rsidR="00623EC1">
        <w:rPr>
          <w:lang w:val="en-US"/>
        </w:rPr>
        <w:t xml:space="preserve"> (</w:t>
      </w:r>
      <w:proofErr w:type="spellStart"/>
      <w:r w:rsidR="00D251C3">
        <w:rPr>
          <w:lang w:val="en-US"/>
        </w:rPr>
        <w:t>Kor</w:t>
      </w:r>
      <w:proofErr w:type="spellEnd"/>
      <w:r w:rsidR="00D251C3">
        <w:rPr>
          <w:lang w:val="en-US"/>
        </w:rPr>
        <w:t xml:space="preserve"> 2014, </w:t>
      </w:r>
      <w:proofErr w:type="spellStart"/>
      <w:r w:rsidR="00D251C3">
        <w:rPr>
          <w:lang w:val="en-US"/>
        </w:rPr>
        <w:t>Perera</w:t>
      </w:r>
      <w:proofErr w:type="spellEnd"/>
      <w:r w:rsidR="00D251C3">
        <w:rPr>
          <w:lang w:val="en-US"/>
        </w:rPr>
        <w:t xml:space="preserve"> 2009).</w:t>
      </w:r>
      <w:r w:rsidR="00811653">
        <w:rPr>
          <w:lang w:val="en-US"/>
        </w:rPr>
        <w:t xml:space="preserve"> Finally, </w:t>
      </w:r>
      <w:r w:rsidR="000877A6">
        <w:rPr>
          <w:lang w:val="en-US"/>
        </w:rPr>
        <w:t>with respect to personality traits associated to CBS</w:t>
      </w:r>
      <w:r w:rsidR="000877A6" w:rsidRPr="000877A6">
        <w:rPr>
          <w:lang w:val="en-US"/>
        </w:rPr>
        <w:t xml:space="preserve">, </w:t>
      </w:r>
      <w:r w:rsidR="00811653" w:rsidRPr="000877A6">
        <w:rPr>
          <w:lang w:val="en-US"/>
        </w:rPr>
        <w:t xml:space="preserve">some authors </w:t>
      </w:r>
      <w:r w:rsidR="000877A6" w:rsidRPr="000877A6">
        <w:rPr>
          <w:lang w:val="en-US"/>
        </w:rPr>
        <w:t>have related the disorder with</w:t>
      </w:r>
      <w:r w:rsidR="00811653" w:rsidRPr="000877A6">
        <w:rPr>
          <w:lang w:val="en-US"/>
        </w:rPr>
        <w:t xml:space="preserve"> </w:t>
      </w:r>
      <w:r w:rsidR="00811653">
        <w:rPr>
          <w:lang w:val="en-US"/>
        </w:rPr>
        <w:t>high novelty seeking and low self-directness (Ferrer-Olives 2016)</w:t>
      </w:r>
      <w:r w:rsidR="000877A6" w:rsidRPr="000877A6">
        <w:rPr>
          <w:lang w:val="en-US"/>
        </w:rPr>
        <w:t xml:space="preserve">, however, the </w:t>
      </w:r>
      <w:r w:rsidR="000877A6">
        <w:rPr>
          <w:lang w:val="en-US"/>
        </w:rPr>
        <w:t xml:space="preserve">personality </w:t>
      </w:r>
      <w:r w:rsidR="000877A6" w:rsidRPr="000877A6">
        <w:rPr>
          <w:lang w:val="en-US"/>
        </w:rPr>
        <w:t>factors involved in its development and maintenance remain</w:t>
      </w:r>
      <w:r w:rsidR="000877A6">
        <w:rPr>
          <w:lang w:val="en-US"/>
        </w:rPr>
        <w:t xml:space="preserve"> </w:t>
      </w:r>
      <w:r w:rsidR="000877A6" w:rsidRPr="000877A6">
        <w:rPr>
          <w:lang w:val="en-US"/>
        </w:rPr>
        <w:t>scarcely explored.</w:t>
      </w:r>
    </w:p>
    <w:p w14:paraId="50332798" w14:textId="647CF276" w:rsidR="0095264B" w:rsidRDefault="00D251C3" w:rsidP="007F0B5B">
      <w:pPr>
        <w:jc w:val="both"/>
        <w:rPr>
          <w:lang w:val="en-US"/>
        </w:rPr>
      </w:pPr>
      <w:r>
        <w:rPr>
          <w:lang w:val="en-US"/>
        </w:rPr>
        <w:t xml:space="preserve">Taking into account the existing literature with respect to CBS we can conclude that, most of the previous studies did no difference between in-person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and online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, and most of previous data </w:t>
      </w:r>
      <w:r w:rsidRPr="00D251C3">
        <w:rPr>
          <w:lang w:val="en-US"/>
        </w:rPr>
        <w:t>s have been conducted in non-clinical settings and been based on surveys</w:t>
      </w:r>
      <w:r>
        <w:rPr>
          <w:lang w:val="en-US"/>
        </w:rPr>
        <w:t xml:space="preserve">. </w:t>
      </w:r>
      <w:r w:rsidR="0095264B" w:rsidRPr="0095264B">
        <w:rPr>
          <w:lang w:val="en-US"/>
        </w:rPr>
        <w:t xml:space="preserve">Given the scarcity of research performed with clinical samples, the purpose of this study was to investigate this </w:t>
      </w:r>
      <w:r w:rsidR="0095264B">
        <w:rPr>
          <w:lang w:val="en-US"/>
        </w:rPr>
        <w:t>topic</w:t>
      </w:r>
      <w:r w:rsidR="0095264B" w:rsidRPr="0095264B">
        <w:rPr>
          <w:lang w:val="en-US"/>
        </w:rPr>
        <w:t xml:space="preserve"> by recruiting a sample of </w:t>
      </w:r>
      <w:r w:rsidR="0095264B">
        <w:rPr>
          <w:lang w:val="en-US"/>
        </w:rPr>
        <w:t>patients with CBS and OCBS</w:t>
      </w:r>
      <w:r w:rsidR="0095264B" w:rsidRPr="0095264B">
        <w:rPr>
          <w:lang w:val="en-US"/>
        </w:rPr>
        <w:t xml:space="preserve"> from a clinical setting and comparing </w:t>
      </w:r>
      <w:r w:rsidR="0095264B">
        <w:rPr>
          <w:lang w:val="en-US"/>
        </w:rPr>
        <w:t>both problems</w:t>
      </w:r>
      <w:r w:rsidR="0095264B" w:rsidRPr="0095264B">
        <w:rPr>
          <w:lang w:val="en-US"/>
        </w:rPr>
        <w:t xml:space="preserve"> across a wide range of socio-demographic </w:t>
      </w:r>
      <w:r w:rsidR="0095264B">
        <w:rPr>
          <w:lang w:val="en-US"/>
        </w:rPr>
        <w:t>variables</w:t>
      </w:r>
      <w:r w:rsidR="0095264B" w:rsidRPr="0095264B">
        <w:rPr>
          <w:lang w:val="en-US"/>
        </w:rPr>
        <w:t xml:space="preserve">, </w:t>
      </w:r>
      <w:r w:rsidR="0095264B">
        <w:rPr>
          <w:lang w:val="en-US"/>
        </w:rPr>
        <w:t>sexual</w:t>
      </w:r>
      <w:r w:rsidR="0095264B" w:rsidRPr="0095264B">
        <w:rPr>
          <w:lang w:val="en-US"/>
        </w:rPr>
        <w:t xml:space="preserve"> </w:t>
      </w:r>
      <w:proofErr w:type="spellStart"/>
      <w:r w:rsidR="0095264B" w:rsidRPr="0095264B">
        <w:rPr>
          <w:lang w:val="en-US"/>
        </w:rPr>
        <w:t>behavio</w:t>
      </w:r>
      <w:r w:rsidR="0095264B">
        <w:rPr>
          <w:lang w:val="en-US"/>
        </w:rPr>
        <w:t>u</w:t>
      </w:r>
      <w:r w:rsidR="0095264B" w:rsidRPr="0095264B">
        <w:rPr>
          <w:lang w:val="en-US"/>
        </w:rPr>
        <w:t>r</w:t>
      </w:r>
      <w:proofErr w:type="spellEnd"/>
      <w:r w:rsidR="0095264B" w:rsidRPr="0095264B">
        <w:rPr>
          <w:lang w:val="en-US"/>
        </w:rPr>
        <w:t xml:space="preserve">, </w:t>
      </w:r>
      <w:r w:rsidR="0095264B">
        <w:rPr>
          <w:lang w:val="en-US"/>
        </w:rPr>
        <w:t>sexual</w:t>
      </w:r>
      <w:r w:rsidR="0095264B" w:rsidRPr="0095264B">
        <w:rPr>
          <w:lang w:val="en-US"/>
        </w:rPr>
        <w:t xml:space="preserve"> problem severity, psychopathology, and personality measures.</w:t>
      </w:r>
    </w:p>
    <w:p w14:paraId="286E8464" w14:textId="32D9BCE8" w:rsidR="00597D95" w:rsidRDefault="00597D95" w:rsidP="007F0B5B">
      <w:pPr>
        <w:jc w:val="both"/>
        <w:rPr>
          <w:lang w:val="en-US"/>
        </w:rPr>
      </w:pPr>
    </w:p>
    <w:p w14:paraId="6630DC2E" w14:textId="4B326EE7" w:rsidR="00597D95" w:rsidRDefault="00597D95" w:rsidP="007F0B5B">
      <w:pPr>
        <w:jc w:val="both"/>
        <w:rPr>
          <w:u w:val="single"/>
          <w:lang w:val="en-US"/>
        </w:rPr>
      </w:pPr>
      <w:r w:rsidRPr="00597D95">
        <w:rPr>
          <w:u w:val="single"/>
          <w:lang w:val="en-US"/>
        </w:rPr>
        <w:t>Method</w:t>
      </w:r>
    </w:p>
    <w:p w14:paraId="53643FA2" w14:textId="6728B4F8" w:rsidR="00281005" w:rsidRDefault="009419DF" w:rsidP="00281005">
      <w:pPr>
        <w:jc w:val="both"/>
        <w:rPr>
          <w:lang w:val="en-US"/>
        </w:rPr>
      </w:pPr>
      <w:r w:rsidRPr="002A03FA">
        <w:rPr>
          <w:lang w:val="en-US"/>
        </w:rPr>
        <w:t>This study was conducted between January 2021 and March 2021. The initial sample</w:t>
      </w:r>
      <w:r w:rsidR="002A03FA" w:rsidRPr="002A03FA">
        <w:rPr>
          <w:lang w:val="en-US"/>
        </w:rPr>
        <w:t xml:space="preserve"> </w:t>
      </w:r>
      <w:r w:rsidRPr="002A03FA">
        <w:rPr>
          <w:lang w:val="en-US"/>
        </w:rPr>
        <w:t xml:space="preserve">included </w:t>
      </w:r>
      <w:r w:rsidR="00A042E6">
        <w:rPr>
          <w:lang w:val="en-US"/>
        </w:rPr>
        <w:t>87</w:t>
      </w:r>
      <w:r w:rsidR="002A03FA" w:rsidRPr="002A03FA">
        <w:rPr>
          <w:lang w:val="en-US"/>
        </w:rPr>
        <w:t xml:space="preserve"> compulsive sexual </w:t>
      </w:r>
      <w:proofErr w:type="spellStart"/>
      <w:r w:rsidR="002A03FA" w:rsidRPr="002A03FA">
        <w:rPr>
          <w:lang w:val="en-US"/>
        </w:rPr>
        <w:t>behaviour</w:t>
      </w:r>
      <w:proofErr w:type="spellEnd"/>
      <w:r w:rsidR="002A03FA" w:rsidRPr="002A03FA">
        <w:rPr>
          <w:lang w:val="en-US"/>
        </w:rPr>
        <w:t xml:space="preserve"> </w:t>
      </w:r>
      <w:r w:rsidRPr="002A03FA">
        <w:rPr>
          <w:lang w:val="en-US"/>
        </w:rPr>
        <w:t>patients who were consecutive referrals for</w:t>
      </w:r>
      <w:r w:rsidR="002A03FA" w:rsidRPr="002A03FA">
        <w:rPr>
          <w:lang w:val="en-US"/>
        </w:rPr>
        <w:t xml:space="preserve"> </w:t>
      </w:r>
      <w:r w:rsidRPr="002A03FA">
        <w:rPr>
          <w:lang w:val="en-US"/>
        </w:rPr>
        <w:t xml:space="preserve">assessment and outpatient treatment at </w:t>
      </w:r>
      <w:r w:rsidR="002A03FA" w:rsidRPr="002A03FA">
        <w:rPr>
          <w:lang w:val="en-US"/>
        </w:rPr>
        <w:t>the Behavioral Addiction Unit in the mental health center AIS-PRO JUVENTUD (Care and Research</w:t>
      </w:r>
      <w:r w:rsidR="002A03FA">
        <w:rPr>
          <w:lang w:val="en-US"/>
        </w:rPr>
        <w:t xml:space="preserve"> </w:t>
      </w:r>
      <w:r w:rsidR="002A03FA" w:rsidRPr="002A03FA">
        <w:rPr>
          <w:lang w:val="en-US"/>
        </w:rPr>
        <w:t>in Behavioral Addiction) (AIS), located at Barcelona, Spain</w:t>
      </w:r>
      <w:r w:rsidRPr="002A03FA">
        <w:rPr>
          <w:lang w:val="en-US"/>
        </w:rPr>
        <w:t>. The reference population is more than two million of</w:t>
      </w:r>
      <w:r w:rsidR="002A03FA" w:rsidRPr="002A03FA">
        <w:rPr>
          <w:lang w:val="en-US"/>
        </w:rPr>
        <w:t xml:space="preserve"> </w:t>
      </w:r>
      <w:r w:rsidRPr="002A03FA">
        <w:rPr>
          <w:lang w:val="en-US"/>
        </w:rPr>
        <w:t>people in the Barcelona metropolitan area.</w:t>
      </w:r>
      <w:r w:rsidR="002A03FA" w:rsidRPr="002A03FA">
        <w:rPr>
          <w:lang w:val="en-US"/>
        </w:rPr>
        <w:t xml:space="preserve"> From the initial sample, </w:t>
      </w:r>
      <w:r w:rsidR="002A03FA">
        <w:rPr>
          <w:lang w:val="en-US"/>
        </w:rPr>
        <w:t>7</w:t>
      </w:r>
      <w:r w:rsidR="002A03FA" w:rsidRPr="002A03FA">
        <w:rPr>
          <w:lang w:val="en-US"/>
        </w:rPr>
        <w:t xml:space="preserve"> </w:t>
      </w:r>
      <w:r w:rsidR="00281005">
        <w:rPr>
          <w:lang w:val="en-US"/>
        </w:rPr>
        <w:t>individuals</w:t>
      </w:r>
      <w:r w:rsidR="002A03FA" w:rsidRPr="002A03FA">
        <w:rPr>
          <w:lang w:val="en-US"/>
        </w:rPr>
        <w:t xml:space="preserve"> were excluded (they </w:t>
      </w:r>
      <w:r w:rsidR="002A03FA">
        <w:rPr>
          <w:lang w:val="en-US"/>
        </w:rPr>
        <w:t>had</w:t>
      </w:r>
      <w:r w:rsidR="002A03FA" w:rsidRPr="002A03FA">
        <w:rPr>
          <w:lang w:val="en-US"/>
        </w:rPr>
        <w:t xml:space="preserve"> both online and non</w:t>
      </w:r>
      <w:r w:rsidR="002A03FA">
        <w:rPr>
          <w:lang w:val="en-US"/>
        </w:rPr>
        <w:t>-</w:t>
      </w:r>
      <w:r w:rsidR="002A03FA" w:rsidRPr="002A03FA">
        <w:rPr>
          <w:lang w:val="en-US"/>
        </w:rPr>
        <w:t>online</w:t>
      </w:r>
      <w:r w:rsidR="002A03FA">
        <w:rPr>
          <w:lang w:val="en-US"/>
        </w:rPr>
        <w:t xml:space="preserve"> compulsive sexual </w:t>
      </w:r>
      <w:proofErr w:type="spellStart"/>
      <w:r w:rsidR="002A03FA">
        <w:rPr>
          <w:lang w:val="en-US"/>
        </w:rPr>
        <w:t>behaviours</w:t>
      </w:r>
      <w:proofErr w:type="spellEnd"/>
      <w:r w:rsidR="002A03FA">
        <w:rPr>
          <w:lang w:val="en-US"/>
        </w:rPr>
        <w:t>)</w:t>
      </w:r>
      <w:r w:rsidR="002A03FA" w:rsidRPr="002A03FA">
        <w:rPr>
          <w:lang w:val="en-US"/>
        </w:rPr>
        <w:t xml:space="preserve">. However, </w:t>
      </w:r>
      <w:r w:rsidR="00281005" w:rsidRPr="002A03FA">
        <w:rPr>
          <w:lang w:val="en-US"/>
        </w:rPr>
        <w:t>when compared to the final sample</w:t>
      </w:r>
      <w:r w:rsidR="00281005">
        <w:rPr>
          <w:lang w:val="en-US"/>
        </w:rPr>
        <w:t>,</w:t>
      </w:r>
      <w:r w:rsidR="00281005" w:rsidRPr="002A03FA">
        <w:rPr>
          <w:lang w:val="en-US"/>
        </w:rPr>
        <w:t xml:space="preserve"> </w:t>
      </w:r>
      <w:r w:rsidR="002A03FA" w:rsidRPr="002A03FA">
        <w:rPr>
          <w:lang w:val="en-US"/>
        </w:rPr>
        <w:t xml:space="preserve">they did not </w:t>
      </w:r>
      <w:r w:rsidR="00281005">
        <w:rPr>
          <w:lang w:val="en-US"/>
        </w:rPr>
        <w:t>show</w:t>
      </w:r>
      <w:r w:rsidR="00281005" w:rsidRPr="002A03FA">
        <w:rPr>
          <w:lang w:val="en-US"/>
        </w:rPr>
        <w:t xml:space="preserve"> greater</w:t>
      </w:r>
      <w:r w:rsidR="002A03FA" w:rsidRPr="002A03FA">
        <w:rPr>
          <w:lang w:val="en-US"/>
        </w:rPr>
        <w:t xml:space="preserve"> severity of the disorder (measured</w:t>
      </w:r>
      <w:r w:rsidR="002A03FA">
        <w:rPr>
          <w:lang w:val="en-US"/>
        </w:rPr>
        <w:t xml:space="preserve"> </w:t>
      </w:r>
      <w:r w:rsidR="002A03FA" w:rsidRPr="002A03FA">
        <w:rPr>
          <w:lang w:val="en-US"/>
        </w:rPr>
        <w:t xml:space="preserve">by </w:t>
      </w:r>
      <w:r w:rsidR="002A03FA">
        <w:rPr>
          <w:lang w:val="en-US"/>
        </w:rPr>
        <w:t>SCS</w:t>
      </w:r>
      <w:r w:rsidR="002A03FA" w:rsidRPr="002A03FA">
        <w:rPr>
          <w:lang w:val="en-US"/>
        </w:rPr>
        <w:t xml:space="preserve">). The final sample included </w:t>
      </w:r>
      <w:r w:rsidR="00A042E6">
        <w:rPr>
          <w:lang w:val="en-US"/>
        </w:rPr>
        <w:t>80</w:t>
      </w:r>
      <w:r w:rsidR="002A03FA" w:rsidRPr="002A03FA">
        <w:rPr>
          <w:lang w:val="en-US"/>
        </w:rPr>
        <w:t xml:space="preserve"> </w:t>
      </w:r>
      <w:r w:rsidR="00281005">
        <w:rPr>
          <w:lang w:val="en-US"/>
        </w:rPr>
        <w:t>participants</w:t>
      </w:r>
      <w:r w:rsidR="002A03FA" w:rsidRPr="002A03FA">
        <w:rPr>
          <w:lang w:val="en-US"/>
        </w:rPr>
        <w:t>:</w:t>
      </w:r>
      <w:r w:rsidR="00281005">
        <w:rPr>
          <w:lang w:val="en-US"/>
        </w:rPr>
        <w:t xml:space="preserve"> </w:t>
      </w:r>
      <w:r w:rsidR="00A042E6">
        <w:rPr>
          <w:lang w:val="en-US"/>
        </w:rPr>
        <w:t>44</w:t>
      </w:r>
      <w:r w:rsidR="002A03FA" w:rsidRPr="002A03FA">
        <w:rPr>
          <w:lang w:val="en-US"/>
        </w:rPr>
        <w:t xml:space="preserve"> </w:t>
      </w:r>
      <w:r w:rsidR="00281005">
        <w:rPr>
          <w:lang w:val="en-US"/>
        </w:rPr>
        <w:t>C</w:t>
      </w:r>
      <w:r w:rsidR="00A042E6">
        <w:rPr>
          <w:lang w:val="en-US"/>
        </w:rPr>
        <w:t>SB</w:t>
      </w:r>
      <w:r w:rsidR="00281005">
        <w:rPr>
          <w:lang w:val="en-US"/>
        </w:rPr>
        <w:t xml:space="preserve"> non-online</w:t>
      </w:r>
      <w:r w:rsidR="002A03FA" w:rsidRPr="002A03FA">
        <w:rPr>
          <w:lang w:val="en-US"/>
        </w:rPr>
        <w:t xml:space="preserve"> and </w:t>
      </w:r>
      <w:r w:rsidR="00281005">
        <w:rPr>
          <w:lang w:val="en-US"/>
        </w:rPr>
        <w:t>3</w:t>
      </w:r>
      <w:r w:rsidR="00A042E6">
        <w:rPr>
          <w:lang w:val="en-US"/>
        </w:rPr>
        <w:t>6</w:t>
      </w:r>
      <w:r w:rsidR="002A03FA" w:rsidRPr="002A03FA">
        <w:rPr>
          <w:lang w:val="en-US"/>
        </w:rPr>
        <w:t xml:space="preserve"> O</w:t>
      </w:r>
      <w:r w:rsidR="00A042E6">
        <w:rPr>
          <w:lang w:val="en-US"/>
        </w:rPr>
        <w:t>CSB</w:t>
      </w:r>
      <w:r w:rsidR="002A03FA" w:rsidRPr="002A03FA">
        <w:rPr>
          <w:lang w:val="en-US"/>
        </w:rPr>
        <w:t>.</w:t>
      </w:r>
      <w:r w:rsidR="00281005">
        <w:rPr>
          <w:lang w:val="en-US"/>
        </w:rPr>
        <w:t xml:space="preserve"> </w:t>
      </w:r>
      <w:r w:rsidR="00281005" w:rsidRPr="00281005">
        <w:rPr>
          <w:lang w:val="en-US"/>
        </w:rPr>
        <w:t>The control</w:t>
      </w:r>
      <w:r w:rsidR="00281005">
        <w:rPr>
          <w:lang w:val="en-US"/>
        </w:rPr>
        <w:t xml:space="preserve"> </w:t>
      </w:r>
      <w:r w:rsidR="00281005" w:rsidRPr="00281005">
        <w:rPr>
          <w:lang w:val="en-US"/>
        </w:rPr>
        <w:t xml:space="preserve">group included </w:t>
      </w:r>
      <w:r w:rsidR="00281005">
        <w:rPr>
          <w:lang w:val="en-US"/>
        </w:rPr>
        <w:t>25</w:t>
      </w:r>
      <w:r w:rsidR="00281005" w:rsidRPr="00281005">
        <w:rPr>
          <w:lang w:val="en-US"/>
        </w:rPr>
        <w:t xml:space="preserve"> healthy persons of similar age. Individuals</w:t>
      </w:r>
      <w:r w:rsidR="00281005">
        <w:rPr>
          <w:lang w:val="en-US"/>
        </w:rPr>
        <w:t xml:space="preserve"> </w:t>
      </w:r>
      <w:r w:rsidR="00281005" w:rsidRPr="00281005">
        <w:rPr>
          <w:lang w:val="en-US"/>
        </w:rPr>
        <w:t>attending the</w:t>
      </w:r>
      <w:r w:rsidR="00281005">
        <w:rPr>
          <w:lang w:val="en-US"/>
        </w:rPr>
        <w:t xml:space="preserve"> same area</w:t>
      </w:r>
      <w:r w:rsidR="00281005" w:rsidRPr="00281005">
        <w:rPr>
          <w:lang w:val="en-US"/>
        </w:rPr>
        <w:t xml:space="preserve"> </w:t>
      </w:r>
      <w:r w:rsidR="00281005">
        <w:rPr>
          <w:lang w:val="en-US"/>
        </w:rPr>
        <w:t>(</w:t>
      </w:r>
      <w:r w:rsidR="00281005" w:rsidRPr="00281005">
        <w:rPr>
          <w:lang w:val="en-US"/>
        </w:rPr>
        <w:t>Barcelona</w:t>
      </w:r>
      <w:r w:rsidR="00281005">
        <w:rPr>
          <w:lang w:val="en-US"/>
        </w:rPr>
        <w:t>)</w:t>
      </w:r>
      <w:r w:rsidR="00281005" w:rsidRPr="00281005">
        <w:rPr>
          <w:lang w:val="en-US"/>
        </w:rPr>
        <w:t xml:space="preserve"> were asked</w:t>
      </w:r>
      <w:r w:rsidR="00281005">
        <w:rPr>
          <w:lang w:val="en-US"/>
        </w:rPr>
        <w:t xml:space="preserve"> </w:t>
      </w:r>
      <w:r w:rsidR="00281005" w:rsidRPr="00281005">
        <w:rPr>
          <w:lang w:val="en-US"/>
        </w:rPr>
        <w:t>to volunteer and recruited as healthy controls after signing an</w:t>
      </w:r>
      <w:r w:rsidR="00281005">
        <w:rPr>
          <w:lang w:val="en-US"/>
        </w:rPr>
        <w:t xml:space="preserve"> </w:t>
      </w:r>
      <w:r w:rsidR="00281005" w:rsidRPr="00281005">
        <w:rPr>
          <w:lang w:val="en-US"/>
        </w:rPr>
        <w:t xml:space="preserve">informed consent form. </w:t>
      </w:r>
    </w:p>
    <w:p w14:paraId="27CFF710" w14:textId="78B3E899" w:rsidR="00A042E6" w:rsidRPr="00A042E6" w:rsidRDefault="00A042E6" w:rsidP="00A042E6">
      <w:pPr>
        <w:jc w:val="both"/>
        <w:rPr>
          <w:lang w:val="en-US"/>
        </w:rPr>
      </w:pPr>
      <w:r>
        <w:rPr>
          <w:lang w:val="en-US"/>
        </w:rPr>
        <w:t>The sample size required were calculated based on th</w:t>
      </w:r>
      <w:r w:rsidRPr="00A042E6">
        <w:rPr>
          <w:lang w:val="en-US"/>
        </w:rPr>
        <w:t>e</w:t>
      </w:r>
      <w:r>
        <w:rPr>
          <w:lang w:val="en-US"/>
        </w:rPr>
        <w:t xml:space="preserve"> </w:t>
      </w:r>
      <w:r w:rsidRPr="00A042E6">
        <w:rPr>
          <w:lang w:val="en-US"/>
        </w:rPr>
        <w:t xml:space="preserve">standard deviations of questionnaire </w:t>
      </w:r>
      <w:r w:rsidRPr="00A042E6">
        <w:rPr>
          <w:highlight w:val="yellow"/>
          <w:lang w:val="en-US"/>
        </w:rPr>
        <w:t>SCL-90-R o CBS</w:t>
      </w:r>
      <w:r w:rsidRPr="00A042E6">
        <w:rPr>
          <w:lang w:val="en-US"/>
        </w:rPr>
        <w:t>. Thus, by setting</w:t>
      </w:r>
      <w:r>
        <w:rPr>
          <w:lang w:val="en-US"/>
        </w:rPr>
        <w:t xml:space="preserve"> </w:t>
      </w:r>
      <w:r w:rsidRPr="00A042E6">
        <w:rPr>
          <w:lang w:val="en-US"/>
        </w:rPr>
        <w:t xml:space="preserve">an alpha risk of </w:t>
      </w:r>
      <w:r w:rsidRPr="00A042E6">
        <w:rPr>
          <w:highlight w:val="yellow"/>
          <w:lang w:val="en-US"/>
        </w:rPr>
        <w:t>0.05 and a beta risk of 0.20 in a two-sided test with a 10% estimated dropout rate</w:t>
      </w:r>
      <w:r w:rsidRPr="00A042E6">
        <w:rPr>
          <w:lang w:val="en-US"/>
        </w:rPr>
        <w:t xml:space="preserve">, </w:t>
      </w:r>
      <w:r>
        <w:rPr>
          <w:lang w:val="en-US"/>
        </w:rPr>
        <w:t>the minimum</w:t>
      </w:r>
      <w:r w:rsidRPr="00A042E6">
        <w:rPr>
          <w:lang w:val="en-US"/>
        </w:rPr>
        <w:t xml:space="preserve"> sample size </w:t>
      </w:r>
      <w:r>
        <w:rPr>
          <w:lang w:val="en-US"/>
        </w:rPr>
        <w:t xml:space="preserve">in order to detect </w:t>
      </w:r>
      <w:r w:rsidRPr="00A042E6">
        <w:rPr>
          <w:lang w:val="en-US"/>
        </w:rPr>
        <w:t>expected</w:t>
      </w:r>
      <w:r>
        <w:rPr>
          <w:lang w:val="en-US"/>
        </w:rPr>
        <w:t xml:space="preserve"> </w:t>
      </w:r>
      <w:r w:rsidRPr="00A042E6">
        <w:rPr>
          <w:lang w:val="en-US"/>
        </w:rPr>
        <w:t xml:space="preserve">difference between two groups of 0.2 units </w:t>
      </w:r>
      <w:r>
        <w:rPr>
          <w:lang w:val="en-US"/>
        </w:rPr>
        <w:t>was</w:t>
      </w:r>
      <w:r w:rsidRPr="00A042E6">
        <w:rPr>
          <w:lang w:val="en-US"/>
        </w:rPr>
        <w:t xml:space="preserve"> </w:t>
      </w:r>
      <w:r w:rsidRPr="00A042E6">
        <w:rPr>
          <w:highlight w:val="yellow"/>
          <w:lang w:val="en-US"/>
        </w:rPr>
        <w:t>11</w:t>
      </w:r>
      <w:r>
        <w:rPr>
          <w:lang w:val="en-US"/>
        </w:rPr>
        <w:t xml:space="preserve"> </w:t>
      </w:r>
      <w:r w:rsidRPr="00A042E6">
        <w:rPr>
          <w:lang w:val="en-US"/>
        </w:rPr>
        <w:t xml:space="preserve">individuals in each group. </w:t>
      </w:r>
    </w:p>
    <w:p w14:paraId="7045E24C" w14:textId="77777777" w:rsidR="00A042E6" w:rsidRPr="00A042E6" w:rsidRDefault="00A042E6" w:rsidP="00A042E6">
      <w:pPr>
        <w:jc w:val="both"/>
        <w:rPr>
          <w:lang w:val="en-US"/>
        </w:rPr>
      </w:pPr>
    </w:p>
    <w:p w14:paraId="4CEB0C2E" w14:textId="1AFF4F20" w:rsidR="00281005" w:rsidRDefault="00281005" w:rsidP="00281005">
      <w:pPr>
        <w:jc w:val="both"/>
        <w:rPr>
          <w:lang w:val="en-US"/>
        </w:rPr>
      </w:pPr>
      <w:r w:rsidRPr="00281005">
        <w:rPr>
          <w:lang w:val="en-US"/>
        </w:rPr>
        <w:t xml:space="preserve">The socio-demographic characteristics of </w:t>
      </w:r>
      <w:r>
        <w:rPr>
          <w:lang w:val="en-US"/>
        </w:rPr>
        <w:t xml:space="preserve">the </w:t>
      </w:r>
      <w:r w:rsidRPr="00281005">
        <w:rPr>
          <w:lang w:val="en-US"/>
        </w:rPr>
        <w:t xml:space="preserve">groups are represented in Table 1. In terms of </w:t>
      </w:r>
      <w:r>
        <w:rPr>
          <w:lang w:val="en-US"/>
        </w:rPr>
        <w:t xml:space="preserve">problematic sexual </w:t>
      </w:r>
      <w:proofErr w:type="spellStart"/>
      <w:r>
        <w:rPr>
          <w:lang w:val="en-US"/>
        </w:rPr>
        <w:t>behaviours</w:t>
      </w:r>
      <w:proofErr w:type="spellEnd"/>
      <w:r w:rsidRPr="00281005">
        <w:rPr>
          <w:lang w:val="en-US"/>
        </w:rPr>
        <w:t xml:space="preserve">, the </w:t>
      </w:r>
      <w:r w:rsidR="00A042E6">
        <w:rPr>
          <w:lang w:val="en-US"/>
        </w:rPr>
        <w:t>CSB non-online</w:t>
      </w:r>
      <w:r w:rsidRPr="00281005">
        <w:rPr>
          <w:lang w:val="en-US"/>
        </w:rPr>
        <w:t xml:space="preserve"> group </w:t>
      </w:r>
      <w:r w:rsidR="00A042E6">
        <w:rPr>
          <w:lang w:val="en-US"/>
        </w:rPr>
        <w:t xml:space="preserve">had the following </w:t>
      </w:r>
      <w:proofErr w:type="spellStart"/>
      <w:r w:rsidR="00A042E6">
        <w:rPr>
          <w:lang w:val="en-US"/>
        </w:rPr>
        <w:t>behaviours</w:t>
      </w:r>
      <w:proofErr w:type="spellEnd"/>
      <w:r w:rsidRPr="00281005">
        <w:rPr>
          <w:lang w:val="en-US"/>
        </w:rPr>
        <w:t xml:space="preserve">: </w:t>
      </w:r>
      <w:r w:rsidRPr="00A042E6">
        <w:rPr>
          <w:highlight w:val="red"/>
          <w:lang w:val="en-US"/>
        </w:rPr>
        <w:t>91.1% played slot machines, 13.6% played bingo, 8.1% bought lottery</w:t>
      </w:r>
      <w:r w:rsidR="00A042E6">
        <w:rPr>
          <w:highlight w:val="red"/>
          <w:lang w:val="en-US"/>
        </w:rPr>
        <w:t xml:space="preserve"> </w:t>
      </w:r>
      <w:r w:rsidRPr="00A042E6">
        <w:rPr>
          <w:highlight w:val="red"/>
          <w:lang w:val="en-US"/>
        </w:rPr>
        <w:t>tickets, 5.7% played casino games and 3.2% played cards</w:t>
      </w:r>
      <w:r w:rsidRPr="00281005">
        <w:rPr>
          <w:lang w:val="en-US"/>
        </w:rPr>
        <w:t>. None of the patients of this</w:t>
      </w:r>
      <w:r w:rsidR="00A042E6">
        <w:rPr>
          <w:lang w:val="en-US"/>
        </w:rPr>
        <w:t xml:space="preserve"> </w:t>
      </w:r>
      <w:r w:rsidRPr="00281005">
        <w:rPr>
          <w:lang w:val="en-US"/>
        </w:rPr>
        <w:t xml:space="preserve">group were engaged in any type of </w:t>
      </w:r>
      <w:r w:rsidR="00A042E6">
        <w:rPr>
          <w:lang w:val="en-US"/>
        </w:rPr>
        <w:t xml:space="preserve">problematic online sexual </w:t>
      </w:r>
      <w:proofErr w:type="spellStart"/>
      <w:r w:rsidR="00A042E6">
        <w:rPr>
          <w:lang w:val="en-US"/>
        </w:rPr>
        <w:t>behaviour</w:t>
      </w:r>
      <w:proofErr w:type="spellEnd"/>
      <w:r w:rsidRPr="00281005">
        <w:rPr>
          <w:lang w:val="en-US"/>
        </w:rPr>
        <w:t xml:space="preserve">. For the </w:t>
      </w:r>
      <w:r w:rsidR="00A042E6">
        <w:rPr>
          <w:lang w:val="en-US"/>
        </w:rPr>
        <w:t>OCSB</w:t>
      </w:r>
      <w:r w:rsidRPr="00281005">
        <w:rPr>
          <w:lang w:val="en-US"/>
        </w:rPr>
        <w:t xml:space="preserve"> group, the </w:t>
      </w:r>
      <w:r w:rsidR="00A042E6">
        <w:rPr>
          <w:lang w:val="en-US"/>
        </w:rPr>
        <w:t xml:space="preserve">problematic sexual </w:t>
      </w:r>
      <w:proofErr w:type="spellStart"/>
      <w:r w:rsidR="00A042E6">
        <w:rPr>
          <w:lang w:val="en-US"/>
        </w:rPr>
        <w:t>behaviours</w:t>
      </w:r>
      <w:proofErr w:type="spellEnd"/>
      <w:r w:rsidRPr="00281005">
        <w:rPr>
          <w:lang w:val="en-US"/>
        </w:rPr>
        <w:t xml:space="preserve"> were as follows: </w:t>
      </w:r>
      <w:r w:rsidRPr="00A042E6">
        <w:rPr>
          <w:highlight w:val="red"/>
          <w:lang w:val="en-US"/>
        </w:rPr>
        <w:t>50.8% sports betting, 31.7% played online casino games such</w:t>
      </w:r>
      <w:r w:rsidR="00A042E6">
        <w:rPr>
          <w:highlight w:val="red"/>
          <w:lang w:val="en-US"/>
        </w:rPr>
        <w:t xml:space="preserve"> </w:t>
      </w:r>
      <w:r w:rsidRPr="00A042E6">
        <w:rPr>
          <w:highlight w:val="red"/>
          <w:lang w:val="en-US"/>
        </w:rPr>
        <w:t>as slot machines and roulette, and 41.3% played online poker or other card games</w:t>
      </w:r>
      <w:r w:rsidRPr="00281005">
        <w:rPr>
          <w:lang w:val="en-US"/>
        </w:rPr>
        <w:t>.</w:t>
      </w:r>
      <w:r w:rsidR="00A042E6">
        <w:rPr>
          <w:lang w:val="en-US"/>
        </w:rPr>
        <w:t xml:space="preserve"> None of them had in person problematic sexual </w:t>
      </w:r>
      <w:proofErr w:type="spellStart"/>
      <w:r w:rsidR="00A042E6">
        <w:rPr>
          <w:lang w:val="en-US"/>
        </w:rPr>
        <w:t>behaviours</w:t>
      </w:r>
      <w:proofErr w:type="spellEnd"/>
      <w:r w:rsidR="00A042E6">
        <w:rPr>
          <w:lang w:val="en-US"/>
        </w:rPr>
        <w:t>.</w:t>
      </w:r>
    </w:p>
    <w:p w14:paraId="1C19E3B2" w14:textId="2A0503D7" w:rsidR="00A042E6" w:rsidRDefault="00A042E6" w:rsidP="00A042E6">
      <w:pPr>
        <w:jc w:val="both"/>
        <w:rPr>
          <w:lang w:val="en-US"/>
        </w:rPr>
      </w:pPr>
      <w:r>
        <w:rPr>
          <w:lang w:val="en-US"/>
        </w:rPr>
        <w:t xml:space="preserve">The exclusion </w:t>
      </w:r>
      <w:r w:rsidR="00D426AA">
        <w:rPr>
          <w:lang w:val="en-US"/>
        </w:rPr>
        <w:t>criteria</w:t>
      </w:r>
      <w:r>
        <w:rPr>
          <w:lang w:val="en-US"/>
        </w:rPr>
        <w:t xml:space="preserve"> </w:t>
      </w:r>
      <w:r w:rsidRPr="00A042E6">
        <w:rPr>
          <w:lang w:val="en-US"/>
        </w:rPr>
        <w:t xml:space="preserve">were: (1) had </w:t>
      </w:r>
      <w:r w:rsidR="00D426AA">
        <w:rPr>
          <w:lang w:val="en-US"/>
        </w:rPr>
        <w:t xml:space="preserve">a </w:t>
      </w:r>
      <w:r w:rsidR="00D426AA" w:rsidRPr="00A042E6">
        <w:rPr>
          <w:lang w:val="en-US"/>
        </w:rPr>
        <w:t>neurological</w:t>
      </w:r>
      <w:r w:rsidR="00D426AA">
        <w:rPr>
          <w:lang w:val="en-US"/>
        </w:rPr>
        <w:t xml:space="preserve"> </w:t>
      </w:r>
      <w:r w:rsidR="00D426AA" w:rsidRPr="00A042E6">
        <w:rPr>
          <w:lang w:val="en-US"/>
        </w:rPr>
        <w:t xml:space="preserve">disorder </w:t>
      </w:r>
      <w:r w:rsidR="00D426AA">
        <w:rPr>
          <w:lang w:val="en-US"/>
        </w:rPr>
        <w:t xml:space="preserve">or a </w:t>
      </w:r>
      <w:r w:rsidRPr="00A042E6">
        <w:rPr>
          <w:lang w:val="en-US"/>
        </w:rPr>
        <w:t xml:space="preserve">primary psychiatric </w:t>
      </w:r>
      <w:r w:rsidR="00D426AA">
        <w:rPr>
          <w:lang w:val="en-US"/>
        </w:rPr>
        <w:t xml:space="preserve">disorder </w:t>
      </w:r>
      <w:r w:rsidRPr="00A042E6">
        <w:rPr>
          <w:lang w:val="en-US"/>
        </w:rPr>
        <w:t>that could affect cognitive function (assessed through</w:t>
      </w:r>
      <w:r w:rsidR="00D426AA">
        <w:rPr>
          <w:lang w:val="en-US"/>
        </w:rPr>
        <w:t xml:space="preserve"> </w:t>
      </w:r>
      <w:r w:rsidRPr="00A042E6">
        <w:rPr>
          <w:lang w:val="en-US"/>
        </w:rPr>
        <w:t>semi-structured, face-to-face, clinical interview in the</w:t>
      </w:r>
      <w:r w:rsidR="00D426AA">
        <w:rPr>
          <w:lang w:val="en-US"/>
        </w:rPr>
        <w:t xml:space="preserve"> </w:t>
      </w:r>
      <w:r w:rsidRPr="00A042E6">
        <w:rPr>
          <w:lang w:val="en-US"/>
        </w:rPr>
        <w:t>case of</w:t>
      </w:r>
      <w:r w:rsidR="00D426AA">
        <w:rPr>
          <w:lang w:val="en-US"/>
        </w:rPr>
        <w:t xml:space="preserve"> </w:t>
      </w:r>
      <w:r w:rsidRPr="00A042E6">
        <w:rPr>
          <w:lang w:val="en-US"/>
        </w:rPr>
        <w:t>the experimental group and by direct questions in the case</w:t>
      </w:r>
      <w:r w:rsidR="00D426AA">
        <w:rPr>
          <w:lang w:val="en-US"/>
        </w:rPr>
        <w:t xml:space="preserve"> </w:t>
      </w:r>
      <w:r w:rsidRPr="00A042E6">
        <w:rPr>
          <w:lang w:val="en-US"/>
        </w:rPr>
        <w:t xml:space="preserve">of the healthy controls), (2) had a </w:t>
      </w:r>
      <w:r w:rsidR="00D426AA" w:rsidRPr="00A042E6">
        <w:rPr>
          <w:lang w:val="en-US"/>
        </w:rPr>
        <w:t>learning disorder</w:t>
      </w:r>
      <w:r w:rsidR="00D426AA">
        <w:rPr>
          <w:lang w:val="en-US"/>
        </w:rPr>
        <w:t xml:space="preserve"> or a</w:t>
      </w:r>
      <w:r w:rsidR="00D426AA" w:rsidRPr="00A042E6">
        <w:rPr>
          <w:lang w:val="en-US"/>
        </w:rPr>
        <w:t xml:space="preserve"> </w:t>
      </w:r>
      <w:r w:rsidRPr="00A042E6">
        <w:rPr>
          <w:lang w:val="en-US"/>
        </w:rPr>
        <w:t>head injury with loss of</w:t>
      </w:r>
      <w:r w:rsidR="00D426AA">
        <w:rPr>
          <w:lang w:val="en-US"/>
        </w:rPr>
        <w:t xml:space="preserve"> </w:t>
      </w:r>
      <w:r w:rsidRPr="00A042E6">
        <w:rPr>
          <w:lang w:val="en-US"/>
        </w:rPr>
        <w:t>consciousness for more than 2 min</w:t>
      </w:r>
      <w:r w:rsidR="00D426AA">
        <w:rPr>
          <w:lang w:val="en-US"/>
        </w:rPr>
        <w:t>utes</w:t>
      </w:r>
      <w:r w:rsidRPr="00A042E6">
        <w:rPr>
          <w:lang w:val="en-US"/>
        </w:rPr>
        <w:t>, (3)</w:t>
      </w:r>
      <w:r w:rsidR="00D426AA">
        <w:rPr>
          <w:lang w:val="en-US"/>
        </w:rPr>
        <w:t xml:space="preserve"> </w:t>
      </w:r>
      <w:r w:rsidRPr="00A042E6">
        <w:rPr>
          <w:lang w:val="en-US"/>
        </w:rPr>
        <w:t xml:space="preserve">used </w:t>
      </w:r>
      <w:r w:rsidR="00D426AA">
        <w:rPr>
          <w:lang w:val="en-US"/>
        </w:rPr>
        <w:t xml:space="preserve">of drugs or </w:t>
      </w:r>
      <w:r w:rsidRPr="00A042E6">
        <w:rPr>
          <w:lang w:val="en-US"/>
        </w:rPr>
        <w:t xml:space="preserve">psychostimulants that could interfere with </w:t>
      </w:r>
      <w:r w:rsidR="00D426AA" w:rsidRPr="00A042E6">
        <w:rPr>
          <w:lang w:val="en-US"/>
        </w:rPr>
        <w:t>the</w:t>
      </w:r>
      <w:r w:rsidR="00D426AA">
        <w:rPr>
          <w:lang w:val="en-US"/>
        </w:rPr>
        <w:t xml:space="preserve"> evaluation or the</w:t>
      </w:r>
      <w:r w:rsidR="00D426AA" w:rsidRPr="00A042E6">
        <w:rPr>
          <w:lang w:val="en-US"/>
        </w:rPr>
        <w:t xml:space="preserve"> treatment</w:t>
      </w:r>
      <w:r w:rsidRPr="00A042E6">
        <w:rPr>
          <w:lang w:val="en-US"/>
        </w:rPr>
        <w:t>.</w:t>
      </w:r>
      <w:r w:rsidR="00D426AA">
        <w:rPr>
          <w:lang w:val="en-US"/>
        </w:rPr>
        <w:t xml:space="preserve"> Additionally, the exclusion criteria f</w:t>
      </w:r>
      <w:r w:rsidRPr="00A042E6">
        <w:rPr>
          <w:lang w:val="en-US"/>
        </w:rPr>
        <w:t xml:space="preserve">or the control group of healthy </w:t>
      </w:r>
      <w:r w:rsidR="00D426AA">
        <w:rPr>
          <w:lang w:val="en-US"/>
        </w:rPr>
        <w:t xml:space="preserve">individuals </w:t>
      </w:r>
      <w:r w:rsidRPr="00A042E6">
        <w:rPr>
          <w:lang w:val="en-US"/>
        </w:rPr>
        <w:t>were: (1) had an Axis I (DSM-5) mental disorder. No potential participants</w:t>
      </w:r>
      <w:r w:rsidR="00D426AA">
        <w:rPr>
          <w:lang w:val="en-US"/>
        </w:rPr>
        <w:t xml:space="preserve"> </w:t>
      </w:r>
      <w:r w:rsidRPr="00A042E6">
        <w:rPr>
          <w:lang w:val="en-US"/>
        </w:rPr>
        <w:t>in either the experimental or control group were excluded on the</w:t>
      </w:r>
      <w:r w:rsidR="00D426AA">
        <w:rPr>
          <w:lang w:val="en-US"/>
        </w:rPr>
        <w:t xml:space="preserve"> </w:t>
      </w:r>
      <w:r w:rsidRPr="00A042E6">
        <w:rPr>
          <w:lang w:val="en-US"/>
        </w:rPr>
        <w:t xml:space="preserve">basis of exclusion criteria 1, 2, or 3. </w:t>
      </w:r>
    </w:p>
    <w:p w14:paraId="6B590708" w14:textId="0FBA8D0E" w:rsidR="00D426AA" w:rsidRPr="00D426AA" w:rsidRDefault="00D426AA" w:rsidP="00D426AA">
      <w:pPr>
        <w:jc w:val="both"/>
        <w:rPr>
          <w:lang w:val="en-US"/>
        </w:rPr>
      </w:pPr>
      <w:r w:rsidRPr="00D426AA">
        <w:rPr>
          <w:lang w:val="en-US"/>
        </w:rPr>
        <w:t xml:space="preserve">The Ethics Committee of CEIC </w:t>
      </w:r>
      <w:proofErr w:type="spellStart"/>
      <w:r w:rsidRPr="00D426AA">
        <w:rPr>
          <w:lang w:val="en-US"/>
        </w:rPr>
        <w:t>Fundació</w:t>
      </w:r>
      <w:proofErr w:type="spellEnd"/>
      <w:r w:rsidRPr="00D426AA">
        <w:rPr>
          <w:lang w:val="en-US"/>
        </w:rPr>
        <w:t xml:space="preserve"> </w:t>
      </w:r>
      <w:proofErr w:type="spellStart"/>
      <w:r w:rsidRPr="00D426AA">
        <w:rPr>
          <w:lang w:val="en-US"/>
        </w:rPr>
        <w:t>Unió</w:t>
      </w:r>
      <w:proofErr w:type="spellEnd"/>
      <w:r w:rsidRPr="00D426AA">
        <w:rPr>
          <w:lang w:val="en-US"/>
        </w:rPr>
        <w:t xml:space="preserve"> </w:t>
      </w:r>
      <w:proofErr w:type="spellStart"/>
      <w:r w:rsidRPr="00D426AA">
        <w:rPr>
          <w:lang w:val="en-US"/>
        </w:rPr>
        <w:t>Catalana</w:t>
      </w:r>
      <w:proofErr w:type="spellEnd"/>
      <w:r>
        <w:rPr>
          <w:lang w:val="en-US"/>
        </w:rPr>
        <w:t xml:space="preserve"> </w:t>
      </w:r>
      <w:proofErr w:type="spellStart"/>
      <w:r w:rsidRPr="00D426AA">
        <w:rPr>
          <w:lang w:val="en-US"/>
        </w:rPr>
        <w:t>d’Hospitals</w:t>
      </w:r>
      <w:proofErr w:type="spellEnd"/>
      <w:r w:rsidRPr="00D426AA">
        <w:rPr>
          <w:lang w:val="en-US"/>
        </w:rPr>
        <w:t xml:space="preserve"> (CEIC14/71) approved the study, and informed</w:t>
      </w:r>
      <w:r>
        <w:rPr>
          <w:lang w:val="en-US"/>
        </w:rPr>
        <w:t xml:space="preserve"> </w:t>
      </w:r>
      <w:r w:rsidRPr="00D426AA">
        <w:rPr>
          <w:lang w:val="en-US"/>
        </w:rPr>
        <w:t xml:space="preserve">consent (signed document) was obtained from </w:t>
      </w:r>
      <w:r>
        <w:rPr>
          <w:lang w:val="en-US"/>
        </w:rPr>
        <w:t>all the participants</w:t>
      </w:r>
      <w:r w:rsidRPr="00D426AA">
        <w:rPr>
          <w:lang w:val="en-US"/>
        </w:rPr>
        <w:t xml:space="preserve">. </w:t>
      </w:r>
    </w:p>
    <w:p w14:paraId="47E9FB99" w14:textId="123D9910" w:rsidR="00281005" w:rsidRDefault="00D426AA" w:rsidP="00281005">
      <w:pPr>
        <w:jc w:val="both"/>
        <w:rPr>
          <w:u w:val="single"/>
          <w:lang w:val="en-US"/>
        </w:rPr>
      </w:pPr>
      <w:r w:rsidRPr="00D426AA">
        <w:rPr>
          <w:u w:val="single"/>
          <w:lang w:val="en-US"/>
        </w:rPr>
        <w:t>Instruments</w:t>
      </w:r>
    </w:p>
    <w:p w14:paraId="6025C5F7" w14:textId="5B680DFB" w:rsidR="006E6B83" w:rsidRDefault="006E6B83" w:rsidP="00281005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>Procedure</w:t>
      </w:r>
    </w:p>
    <w:p w14:paraId="22EB4261" w14:textId="0120BFE0" w:rsidR="006E6B83" w:rsidRDefault="006E6B83" w:rsidP="00281005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>Results</w:t>
      </w:r>
    </w:p>
    <w:p w14:paraId="606D9DE2" w14:textId="11CD268F" w:rsidR="00962912" w:rsidRDefault="00962912" w:rsidP="00281005">
      <w:pPr>
        <w:jc w:val="both"/>
        <w:rPr>
          <w:i/>
          <w:iCs/>
          <w:lang w:val="en-US"/>
        </w:rPr>
      </w:pPr>
      <w:r w:rsidRPr="00962912">
        <w:rPr>
          <w:i/>
          <w:iCs/>
          <w:lang w:val="en-US"/>
        </w:rPr>
        <w:t>Socio-Demographic Characteristics</w:t>
      </w:r>
    </w:p>
    <w:p w14:paraId="064CE3F7" w14:textId="4E8469BB" w:rsidR="00962912" w:rsidRDefault="00962912" w:rsidP="00281005">
      <w:pPr>
        <w:jc w:val="both"/>
        <w:rPr>
          <w:i/>
          <w:iCs/>
          <w:lang w:val="en-US"/>
        </w:rPr>
      </w:pPr>
      <w:r w:rsidRPr="00962912">
        <w:rPr>
          <w:i/>
          <w:iCs/>
          <w:lang w:val="en-US"/>
        </w:rPr>
        <w:t>Clinical and Personality Characteristics of the Experimental and Controls Group</w:t>
      </w:r>
      <w:r>
        <w:rPr>
          <w:i/>
          <w:iCs/>
          <w:lang w:val="en-US"/>
        </w:rPr>
        <w:t>s</w:t>
      </w:r>
    </w:p>
    <w:p w14:paraId="48D90D9D" w14:textId="28C2E8D8" w:rsidR="00962912" w:rsidRPr="00962912" w:rsidRDefault="00962912" w:rsidP="00281005">
      <w:pPr>
        <w:jc w:val="both"/>
        <w:rPr>
          <w:i/>
          <w:iCs/>
          <w:lang w:val="en-US"/>
        </w:rPr>
      </w:pPr>
      <w:r w:rsidRPr="00962912">
        <w:rPr>
          <w:i/>
          <w:iCs/>
          <w:lang w:val="en-US"/>
        </w:rPr>
        <w:t xml:space="preserve">Comparison </w:t>
      </w:r>
      <w:r>
        <w:rPr>
          <w:i/>
          <w:iCs/>
          <w:lang w:val="en-US"/>
        </w:rPr>
        <w:t xml:space="preserve">Between in person sexual </w:t>
      </w:r>
      <w:proofErr w:type="spellStart"/>
      <w:r>
        <w:rPr>
          <w:i/>
          <w:iCs/>
          <w:lang w:val="en-US"/>
        </w:rPr>
        <w:t>behaviours</w:t>
      </w:r>
      <w:proofErr w:type="spellEnd"/>
      <w:r>
        <w:rPr>
          <w:i/>
          <w:iCs/>
          <w:lang w:val="en-US"/>
        </w:rPr>
        <w:t xml:space="preserve"> and online </w:t>
      </w:r>
      <w:proofErr w:type="gramStart"/>
      <w:r>
        <w:rPr>
          <w:i/>
          <w:iCs/>
          <w:lang w:val="en-US"/>
        </w:rPr>
        <w:t xml:space="preserve">sexual  </w:t>
      </w:r>
      <w:proofErr w:type="spellStart"/>
      <w:r>
        <w:rPr>
          <w:i/>
          <w:iCs/>
          <w:lang w:val="en-US"/>
        </w:rPr>
        <w:t>behaviour</w:t>
      </w:r>
      <w:proofErr w:type="spellEnd"/>
      <w:proofErr w:type="gramEnd"/>
      <w:r>
        <w:rPr>
          <w:i/>
          <w:iCs/>
          <w:lang w:val="en-US"/>
        </w:rPr>
        <w:t xml:space="preserve"> patients</w:t>
      </w:r>
    </w:p>
    <w:p w14:paraId="541CAD24" w14:textId="1929F290" w:rsidR="006E6B83" w:rsidRDefault="006E6B83" w:rsidP="00281005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>Discussion</w:t>
      </w:r>
    </w:p>
    <w:p w14:paraId="2C25B5DF" w14:textId="3442CAA2" w:rsidR="00D426AA" w:rsidRDefault="006E6B83" w:rsidP="00281005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>References</w:t>
      </w:r>
    </w:p>
    <w:p w14:paraId="084FADF8" w14:textId="77777777" w:rsidR="006E6B83" w:rsidRPr="00FD7C98" w:rsidRDefault="006E6B83" w:rsidP="006E6B83">
      <w:pPr>
        <w:jc w:val="both"/>
        <w:rPr>
          <w:i/>
          <w:iCs/>
          <w:lang w:val="en-US"/>
        </w:rPr>
      </w:pPr>
      <w:r w:rsidRPr="00FD7C98">
        <w:rPr>
          <w:i/>
          <w:iCs/>
          <w:color w:val="000000"/>
          <w:shd w:val="clear" w:color="auto" w:fill="FFFFFF"/>
          <w:lang w:val="en-US"/>
        </w:rPr>
        <w:t>Griffiths MD. </w:t>
      </w:r>
      <w:r w:rsidRPr="00FD7C98">
        <w:rPr>
          <w:rStyle w:val="ref-journal"/>
          <w:i/>
          <w:iCs/>
          <w:color w:val="000000"/>
          <w:shd w:val="clear" w:color="auto" w:fill="FFFFFF"/>
          <w:lang w:val="en-US"/>
        </w:rPr>
        <w:t>Addict Res Theory</w:t>
      </w:r>
      <w:r w:rsidRPr="00FD7C98">
        <w:rPr>
          <w:i/>
          <w:iCs/>
          <w:color w:val="000000"/>
          <w:shd w:val="clear" w:color="auto" w:fill="FFFFFF"/>
          <w:lang w:val="en-US"/>
        </w:rPr>
        <w:t> 2012:</w:t>
      </w:r>
      <w:r w:rsidRPr="00FD7C98">
        <w:rPr>
          <w:rStyle w:val="ref-vol"/>
          <w:i/>
          <w:iCs/>
          <w:color w:val="000000"/>
          <w:shd w:val="clear" w:color="auto" w:fill="FFFFFF"/>
          <w:lang w:val="en-US"/>
        </w:rPr>
        <w:t>20</w:t>
      </w:r>
      <w:r w:rsidRPr="00FD7C98">
        <w:rPr>
          <w:i/>
          <w:iCs/>
          <w:color w:val="000000"/>
          <w:shd w:val="clear" w:color="auto" w:fill="FFFFFF"/>
          <w:lang w:val="en-US"/>
        </w:rPr>
        <w:t>:111‐24.</w:t>
      </w:r>
    </w:p>
    <w:p w14:paraId="73D1A975" w14:textId="77777777" w:rsidR="006E6B83" w:rsidRPr="00FD7C98" w:rsidRDefault="006E6B83" w:rsidP="006E6B83">
      <w:pPr>
        <w:jc w:val="both"/>
        <w:rPr>
          <w:i/>
          <w:iCs/>
          <w:lang w:val="en-US"/>
        </w:rPr>
      </w:pPr>
      <w:r w:rsidRPr="00FD7C98">
        <w:rPr>
          <w:i/>
          <w:iCs/>
          <w:lang w:val="en-US"/>
        </w:rPr>
        <w:t>Kafka MP. Hypersexual Disorder: A Proposed Diagnosis for DSM-V. Archives of Sexual Behavior. 2010; 39:377–400. [PubMed: 19937105]</w:t>
      </w:r>
    </w:p>
    <w:p w14:paraId="4D5ED2D8" w14:textId="77777777" w:rsidR="006E6B83" w:rsidRPr="006E6B83" w:rsidRDefault="006E6B83" w:rsidP="006E6B83">
      <w:pPr>
        <w:jc w:val="both"/>
        <w:rPr>
          <w:i/>
          <w:iCs/>
          <w:lang w:val="en-US"/>
        </w:rPr>
      </w:pPr>
      <w:r w:rsidRPr="00FD7C98">
        <w:rPr>
          <w:i/>
          <w:iCs/>
          <w:lang w:val="en-US"/>
        </w:rPr>
        <w:t xml:space="preserve">Reid RC, Carpenter BN, Hook JN, </w:t>
      </w:r>
      <w:proofErr w:type="spellStart"/>
      <w:r w:rsidRPr="00FD7C98">
        <w:rPr>
          <w:i/>
          <w:iCs/>
          <w:lang w:val="en-US"/>
        </w:rPr>
        <w:t>Garos</w:t>
      </w:r>
      <w:proofErr w:type="spellEnd"/>
      <w:r w:rsidRPr="00FD7C98">
        <w:rPr>
          <w:i/>
          <w:iCs/>
          <w:lang w:val="en-US"/>
        </w:rPr>
        <w:t xml:space="preserve"> S, Manning JC, Gilliland R, et al. Report of Findings in a DSM-5 Field Trial for Hypersexual Disorder. </w:t>
      </w:r>
      <w:r w:rsidRPr="006E6B83">
        <w:rPr>
          <w:i/>
          <w:iCs/>
          <w:lang w:val="en-US"/>
        </w:rPr>
        <w:t>The journal of sexual medicine. 2012; 9:2868–2877. [PubMed: 23035810]</w:t>
      </w:r>
    </w:p>
    <w:p w14:paraId="49CB88E7" w14:textId="77777777" w:rsidR="006E6B83" w:rsidRPr="00313B25" w:rsidRDefault="006E6B83" w:rsidP="006E6B83">
      <w:pPr>
        <w:jc w:val="both"/>
        <w:rPr>
          <w:i/>
          <w:iCs/>
          <w:lang w:val="en-US"/>
        </w:rPr>
      </w:pPr>
      <w:r w:rsidRPr="003D0A5E">
        <w:rPr>
          <w:i/>
          <w:iCs/>
          <w:lang w:val="en-US"/>
        </w:rPr>
        <w:lastRenderedPageBreak/>
        <w:t xml:space="preserve">Morgenstern J, Muench F, O’Leary A, </w:t>
      </w:r>
      <w:proofErr w:type="spellStart"/>
      <w:r w:rsidRPr="003D0A5E">
        <w:rPr>
          <w:i/>
          <w:iCs/>
          <w:lang w:val="en-US"/>
        </w:rPr>
        <w:t>Wainberg</w:t>
      </w:r>
      <w:proofErr w:type="spellEnd"/>
      <w:r w:rsidRPr="003D0A5E">
        <w:rPr>
          <w:i/>
          <w:iCs/>
          <w:lang w:val="en-US"/>
        </w:rPr>
        <w:t xml:space="preserve"> M, Parsons JT, Hollander E, et al. </w:t>
      </w:r>
      <w:proofErr w:type="gramStart"/>
      <w:r w:rsidRPr="003D0A5E">
        <w:rPr>
          <w:i/>
          <w:iCs/>
          <w:lang w:val="en-US"/>
        </w:rPr>
        <w:t>Non-paraphilic</w:t>
      </w:r>
      <w:proofErr w:type="gramEnd"/>
      <w:r w:rsidRPr="003D0A5E">
        <w:rPr>
          <w:i/>
          <w:iCs/>
          <w:lang w:val="en-US"/>
        </w:rPr>
        <w:t xml:space="preserve"> compulsive sexual behavior and psychiatric co-morbidities in gay and bisexual men. </w:t>
      </w:r>
      <w:r w:rsidRPr="00313B25">
        <w:rPr>
          <w:i/>
          <w:iCs/>
          <w:lang w:val="en-US"/>
        </w:rPr>
        <w:t>Sexual Addiction &amp; Compulsivity. 2011; 18:114–134</w:t>
      </w:r>
    </w:p>
    <w:p w14:paraId="204FD6FE" w14:textId="77777777" w:rsidR="006E6B83" w:rsidRDefault="006E6B83" w:rsidP="006E6B83">
      <w:pPr>
        <w:jc w:val="both"/>
        <w:rPr>
          <w:i/>
          <w:iCs/>
          <w:lang w:val="en-US"/>
        </w:rPr>
      </w:pPr>
      <w:r w:rsidRPr="00313B25">
        <w:rPr>
          <w:i/>
          <w:iCs/>
          <w:lang w:val="en-US"/>
        </w:rPr>
        <w:t xml:space="preserve">Scanavino, </w:t>
      </w:r>
      <w:proofErr w:type="spellStart"/>
      <w:r w:rsidRPr="00313B25">
        <w:rPr>
          <w:i/>
          <w:iCs/>
          <w:lang w:val="en-US"/>
        </w:rPr>
        <w:t>MdT</w:t>
      </w:r>
      <w:proofErr w:type="spellEnd"/>
      <w:r w:rsidRPr="00313B25">
        <w:rPr>
          <w:i/>
          <w:iCs/>
          <w:lang w:val="en-US"/>
        </w:rPr>
        <w:t xml:space="preserve">; </w:t>
      </w:r>
      <w:proofErr w:type="spellStart"/>
      <w:r w:rsidRPr="00313B25">
        <w:rPr>
          <w:i/>
          <w:iCs/>
          <w:lang w:val="en-US"/>
        </w:rPr>
        <w:t>Ventuneac</w:t>
      </w:r>
      <w:proofErr w:type="spellEnd"/>
      <w:r w:rsidRPr="00313B25">
        <w:rPr>
          <w:i/>
          <w:iCs/>
          <w:lang w:val="en-US"/>
        </w:rPr>
        <w:t xml:space="preserve">, A.; Abdo, CHN.; Tavares, H.; Amaral, </w:t>
      </w:r>
      <w:proofErr w:type="spellStart"/>
      <w:r w:rsidRPr="00313B25">
        <w:rPr>
          <w:i/>
          <w:iCs/>
          <w:lang w:val="en-US"/>
        </w:rPr>
        <w:t>MLSAd</w:t>
      </w:r>
      <w:proofErr w:type="spellEnd"/>
      <w:r w:rsidRPr="00313B25">
        <w:rPr>
          <w:i/>
          <w:iCs/>
          <w:lang w:val="en-US"/>
        </w:rPr>
        <w:t xml:space="preserve">; Messina, B., et al. </w:t>
      </w:r>
      <w:r w:rsidRPr="003D0A5E">
        <w:rPr>
          <w:i/>
          <w:iCs/>
          <w:lang w:val="en-US"/>
        </w:rPr>
        <w:t xml:space="preserve">Compulsive sexual behavior and psychopathology among treatment-seeking men in São Paulo, Brazil. </w:t>
      </w:r>
      <w:r w:rsidRPr="00660ABF">
        <w:rPr>
          <w:i/>
          <w:iCs/>
          <w:lang w:val="en-US"/>
        </w:rPr>
        <w:t>Psychiatry research. 2013; 209:518–524. [PubMed: 23415890]</w:t>
      </w:r>
    </w:p>
    <w:p w14:paraId="31F79648" w14:textId="77777777" w:rsidR="006E6B83" w:rsidRDefault="006E6B83" w:rsidP="006E6B83">
      <w:pPr>
        <w:jc w:val="both"/>
        <w:rPr>
          <w:i/>
          <w:iCs/>
          <w:lang w:val="en-US"/>
        </w:rPr>
      </w:pPr>
      <w:r w:rsidRPr="00F15A0F">
        <w:rPr>
          <w:i/>
          <w:iCs/>
          <w:lang w:val="en-US"/>
        </w:rPr>
        <w:t xml:space="preserve">Coleman, E., Raymond, N. &amp; </w:t>
      </w:r>
      <w:proofErr w:type="spellStart"/>
      <w:r w:rsidRPr="00F15A0F">
        <w:rPr>
          <w:i/>
          <w:iCs/>
          <w:lang w:val="en-US"/>
        </w:rPr>
        <w:t>McBean</w:t>
      </w:r>
      <w:proofErr w:type="spellEnd"/>
      <w:r w:rsidRPr="00F15A0F">
        <w:rPr>
          <w:i/>
          <w:iCs/>
          <w:lang w:val="en-US"/>
        </w:rPr>
        <w:t>, A. (2003). Assessment and</w:t>
      </w:r>
      <w:r>
        <w:rPr>
          <w:i/>
          <w:iCs/>
          <w:lang w:val="en-US"/>
        </w:rPr>
        <w:t xml:space="preserve"> </w:t>
      </w:r>
      <w:r w:rsidRPr="00F15A0F">
        <w:rPr>
          <w:i/>
          <w:iCs/>
          <w:lang w:val="en-US"/>
        </w:rPr>
        <w:t>treatment of compulsive sexual behavior. Minnesota Medicine,</w:t>
      </w:r>
      <w:r>
        <w:rPr>
          <w:i/>
          <w:iCs/>
          <w:lang w:val="en-US"/>
        </w:rPr>
        <w:t xml:space="preserve"> </w:t>
      </w:r>
      <w:r w:rsidRPr="00F15A0F">
        <w:rPr>
          <w:i/>
          <w:iCs/>
          <w:lang w:val="en-US"/>
        </w:rPr>
        <w:t>86(7), 42–48.</w:t>
      </w:r>
    </w:p>
    <w:p w14:paraId="024D10FE" w14:textId="77777777" w:rsidR="006E6B83" w:rsidRPr="003D0A5E" w:rsidRDefault="006E6B83" w:rsidP="006E6B83">
      <w:pPr>
        <w:jc w:val="both"/>
        <w:rPr>
          <w:i/>
          <w:iCs/>
          <w:lang w:val="en-US"/>
        </w:rPr>
      </w:pPr>
      <w:proofErr w:type="spellStart"/>
      <w:r w:rsidRPr="000936EE">
        <w:rPr>
          <w:i/>
          <w:iCs/>
        </w:rPr>
        <w:t>Miner</w:t>
      </w:r>
      <w:proofErr w:type="spellEnd"/>
      <w:r w:rsidRPr="000936EE">
        <w:rPr>
          <w:i/>
          <w:iCs/>
        </w:rPr>
        <w:t xml:space="preserve">, M. H. &amp; Coleman, E. (2013). </w:t>
      </w:r>
      <w:r w:rsidRPr="00F15A0F">
        <w:rPr>
          <w:i/>
          <w:iCs/>
          <w:lang w:val="en-US"/>
        </w:rPr>
        <w:t>Compulsive sexual behavior</w:t>
      </w:r>
      <w:r>
        <w:rPr>
          <w:i/>
          <w:iCs/>
          <w:lang w:val="en-US"/>
        </w:rPr>
        <w:t xml:space="preserve"> </w:t>
      </w:r>
      <w:r w:rsidRPr="00F15A0F">
        <w:rPr>
          <w:i/>
          <w:iCs/>
          <w:lang w:val="en-US"/>
        </w:rPr>
        <w:t>and its relationship to risky sexual behavior. Sexual Addiction</w:t>
      </w:r>
      <w:r>
        <w:rPr>
          <w:i/>
          <w:iCs/>
          <w:lang w:val="en-US"/>
        </w:rPr>
        <w:t xml:space="preserve"> </w:t>
      </w:r>
      <w:r w:rsidRPr="00F15A0F">
        <w:rPr>
          <w:i/>
          <w:iCs/>
          <w:lang w:val="en-US"/>
        </w:rPr>
        <w:t xml:space="preserve">&amp; </w:t>
      </w:r>
      <w:proofErr w:type="gramStart"/>
      <w:r w:rsidRPr="00F15A0F">
        <w:rPr>
          <w:i/>
          <w:iCs/>
          <w:lang w:val="en-US"/>
        </w:rPr>
        <w:t>Compulsivity :</w:t>
      </w:r>
      <w:proofErr w:type="gramEnd"/>
      <w:r w:rsidRPr="00F15A0F">
        <w:rPr>
          <w:i/>
          <w:iCs/>
          <w:lang w:val="en-US"/>
        </w:rPr>
        <w:t xml:space="preserve"> The Journal of Treatment &amp; Prevention,</w:t>
      </w:r>
      <w:r>
        <w:rPr>
          <w:i/>
          <w:iCs/>
          <w:lang w:val="en-US"/>
        </w:rPr>
        <w:t xml:space="preserve"> </w:t>
      </w:r>
      <w:r w:rsidRPr="00F15A0F">
        <w:rPr>
          <w:i/>
          <w:iCs/>
          <w:lang w:val="en-US"/>
        </w:rPr>
        <w:t>20(1–2), 127–138.</w:t>
      </w:r>
    </w:p>
    <w:p w14:paraId="619182AA" w14:textId="77777777" w:rsidR="006E6B83" w:rsidRPr="00D20C36" w:rsidRDefault="006E6B83" w:rsidP="006E6B83">
      <w:pPr>
        <w:jc w:val="both"/>
        <w:rPr>
          <w:lang w:val="en-US"/>
        </w:rPr>
      </w:pPr>
      <w:r w:rsidRPr="00D20C36">
        <w:rPr>
          <w:i/>
          <w:iCs/>
          <w:lang w:val="en-US"/>
        </w:rPr>
        <w:t xml:space="preserve">Peter J, Valkenburg PM. Adolescents' exposure to sexually explicit Internet material, sexual uncertainty, and attitudes toward uncommitted sexual exploration: is there a link? </w:t>
      </w:r>
      <w:proofErr w:type="spellStart"/>
      <w:r w:rsidRPr="00313B25">
        <w:rPr>
          <w:i/>
          <w:iCs/>
          <w:lang w:val="en-US"/>
        </w:rPr>
        <w:t>Commun</w:t>
      </w:r>
      <w:proofErr w:type="spellEnd"/>
      <w:r w:rsidRPr="00313B25">
        <w:rPr>
          <w:i/>
          <w:iCs/>
          <w:lang w:val="en-US"/>
        </w:rPr>
        <w:t xml:space="preserve"> Res </w:t>
      </w:r>
      <w:proofErr w:type="gramStart"/>
      <w:r w:rsidRPr="00313B25">
        <w:rPr>
          <w:i/>
          <w:iCs/>
          <w:lang w:val="en-US"/>
        </w:rPr>
        <w:t>2008;35:579</w:t>
      </w:r>
      <w:proofErr w:type="gramEnd"/>
      <w:r w:rsidRPr="00313B25">
        <w:rPr>
          <w:i/>
          <w:iCs/>
          <w:lang w:val="en-US"/>
        </w:rPr>
        <w:t xml:space="preserve">–601. </w:t>
      </w:r>
    </w:p>
    <w:p w14:paraId="264E9BEA" w14:textId="77777777" w:rsidR="006E6B83" w:rsidRDefault="006E6B83" w:rsidP="006E6B83">
      <w:pPr>
        <w:jc w:val="both"/>
        <w:rPr>
          <w:i/>
          <w:iCs/>
          <w:lang w:val="en-US"/>
        </w:rPr>
      </w:pPr>
      <w:proofErr w:type="spellStart"/>
      <w:r w:rsidRPr="00D20C36">
        <w:rPr>
          <w:i/>
          <w:iCs/>
          <w:lang w:val="en-US"/>
        </w:rPr>
        <w:t>Voon</w:t>
      </w:r>
      <w:proofErr w:type="spellEnd"/>
      <w:r w:rsidRPr="00D20C36">
        <w:rPr>
          <w:i/>
          <w:iCs/>
          <w:lang w:val="en-US"/>
        </w:rPr>
        <w:t xml:space="preserve"> V, Mole TB, Banca P, Porter L, Morris L, Mitchell S, et al.</w:t>
      </w:r>
      <w:r>
        <w:rPr>
          <w:i/>
          <w:iCs/>
          <w:lang w:val="en-US"/>
        </w:rPr>
        <w:t xml:space="preserve"> </w:t>
      </w:r>
      <w:r w:rsidRPr="00D20C36">
        <w:rPr>
          <w:i/>
          <w:iCs/>
          <w:lang w:val="en-US"/>
        </w:rPr>
        <w:t>Neural correlates of sexual cue reactivity in individuals with and</w:t>
      </w:r>
      <w:r>
        <w:rPr>
          <w:i/>
          <w:iCs/>
          <w:lang w:val="en-US"/>
        </w:rPr>
        <w:t xml:space="preserve"> </w:t>
      </w:r>
      <w:r w:rsidRPr="00D20C36">
        <w:rPr>
          <w:i/>
          <w:iCs/>
          <w:lang w:val="en-US"/>
        </w:rPr>
        <w:t xml:space="preserve">without compulsive sexual </w:t>
      </w:r>
      <w:proofErr w:type="spellStart"/>
      <w:r w:rsidRPr="00D20C36">
        <w:rPr>
          <w:i/>
          <w:iCs/>
          <w:lang w:val="en-US"/>
        </w:rPr>
        <w:t>behaviours</w:t>
      </w:r>
      <w:proofErr w:type="spellEnd"/>
      <w:r w:rsidRPr="00D20C36">
        <w:rPr>
          <w:i/>
          <w:iCs/>
          <w:lang w:val="en-US"/>
        </w:rPr>
        <w:t xml:space="preserve">. </w:t>
      </w:r>
      <w:proofErr w:type="spellStart"/>
      <w:r w:rsidRPr="00D20C36">
        <w:rPr>
          <w:i/>
          <w:iCs/>
          <w:lang w:val="en-US"/>
        </w:rPr>
        <w:t>PLoS</w:t>
      </w:r>
      <w:proofErr w:type="spellEnd"/>
      <w:r w:rsidRPr="00D20C36">
        <w:rPr>
          <w:i/>
          <w:iCs/>
          <w:lang w:val="en-US"/>
        </w:rPr>
        <w:t xml:space="preserve"> One 2014;9(7</w:t>
      </w:r>
      <w:proofErr w:type="gramStart"/>
      <w:r w:rsidRPr="00D20C36">
        <w:rPr>
          <w:i/>
          <w:iCs/>
          <w:lang w:val="en-US"/>
        </w:rPr>
        <w:t>):e</w:t>
      </w:r>
      <w:proofErr w:type="gramEnd"/>
      <w:r w:rsidRPr="00D20C36">
        <w:rPr>
          <w:i/>
          <w:iCs/>
          <w:lang w:val="en-US"/>
        </w:rPr>
        <w:t>102419</w:t>
      </w:r>
    </w:p>
    <w:p w14:paraId="30C0168F" w14:textId="77777777" w:rsidR="006E6B83" w:rsidRDefault="006E6B83" w:rsidP="006E6B83">
      <w:pPr>
        <w:jc w:val="both"/>
        <w:rPr>
          <w:i/>
          <w:iCs/>
          <w:lang w:val="en-US"/>
        </w:rPr>
      </w:pPr>
      <w:r w:rsidRPr="00D20C36">
        <w:rPr>
          <w:i/>
          <w:iCs/>
          <w:lang w:val="en-US"/>
        </w:rPr>
        <w:t>Levin ME, Lillis J, Hayes SC. When is online pornography viewing</w:t>
      </w:r>
      <w:r>
        <w:rPr>
          <w:i/>
          <w:iCs/>
          <w:lang w:val="en-US"/>
        </w:rPr>
        <w:t xml:space="preserve"> </w:t>
      </w:r>
      <w:r w:rsidRPr="00D20C36">
        <w:rPr>
          <w:i/>
          <w:iCs/>
          <w:lang w:val="en-US"/>
        </w:rPr>
        <w:t>problematic among college males? Examining the moderating role of</w:t>
      </w:r>
      <w:r>
        <w:rPr>
          <w:i/>
          <w:iCs/>
          <w:lang w:val="en-US"/>
        </w:rPr>
        <w:t xml:space="preserve"> </w:t>
      </w:r>
      <w:r w:rsidRPr="00D20C36">
        <w:rPr>
          <w:i/>
          <w:iCs/>
          <w:lang w:val="en-US"/>
        </w:rPr>
        <w:t xml:space="preserve">experiential avoidance. Sex Addict Compulsivity </w:t>
      </w:r>
      <w:proofErr w:type="gramStart"/>
      <w:r w:rsidRPr="00D20C36">
        <w:rPr>
          <w:i/>
          <w:iCs/>
          <w:lang w:val="en-US"/>
        </w:rPr>
        <w:t>2012;19:168</w:t>
      </w:r>
      <w:proofErr w:type="gramEnd"/>
      <w:r w:rsidRPr="00D20C36">
        <w:rPr>
          <w:i/>
          <w:iCs/>
          <w:lang w:val="en-US"/>
        </w:rPr>
        <w:t>–80.</w:t>
      </w:r>
    </w:p>
    <w:p w14:paraId="542E286A" w14:textId="77777777" w:rsidR="006E6B83" w:rsidRPr="00313B25" w:rsidRDefault="006E6B83" w:rsidP="006E6B83">
      <w:pPr>
        <w:jc w:val="both"/>
        <w:rPr>
          <w:i/>
          <w:iCs/>
          <w:lang w:val="en-US"/>
        </w:rPr>
      </w:pPr>
      <w:proofErr w:type="spellStart"/>
      <w:r w:rsidRPr="00D20C36">
        <w:rPr>
          <w:i/>
          <w:iCs/>
          <w:lang w:val="en-US"/>
        </w:rPr>
        <w:t>Wéry</w:t>
      </w:r>
      <w:proofErr w:type="spellEnd"/>
      <w:r w:rsidRPr="00D20C36">
        <w:rPr>
          <w:i/>
          <w:iCs/>
          <w:lang w:val="en-US"/>
        </w:rPr>
        <w:t xml:space="preserve"> A, </w:t>
      </w:r>
      <w:proofErr w:type="spellStart"/>
      <w:r w:rsidRPr="00D20C36">
        <w:rPr>
          <w:i/>
          <w:iCs/>
          <w:lang w:val="en-US"/>
        </w:rPr>
        <w:t>Billieux</w:t>
      </w:r>
      <w:proofErr w:type="spellEnd"/>
      <w:r w:rsidRPr="00D20C36">
        <w:rPr>
          <w:i/>
          <w:iCs/>
          <w:lang w:val="en-US"/>
        </w:rPr>
        <w:t xml:space="preserve"> J. Online sexual activities: an exploratory study of</w:t>
      </w:r>
      <w:r>
        <w:rPr>
          <w:i/>
          <w:iCs/>
          <w:lang w:val="en-US"/>
        </w:rPr>
        <w:t xml:space="preserve"> </w:t>
      </w:r>
      <w:r w:rsidRPr="00D20C36">
        <w:rPr>
          <w:i/>
          <w:iCs/>
          <w:lang w:val="en-US"/>
        </w:rPr>
        <w:t>problematic and non-problematic usage patterns in a sample of men.</w:t>
      </w:r>
      <w:r>
        <w:rPr>
          <w:i/>
          <w:iCs/>
          <w:lang w:val="en-US"/>
        </w:rPr>
        <w:t xml:space="preserve"> </w:t>
      </w:r>
      <w:proofErr w:type="spellStart"/>
      <w:r w:rsidRPr="00313B25">
        <w:rPr>
          <w:i/>
          <w:iCs/>
          <w:lang w:val="en-US"/>
        </w:rPr>
        <w:t>Comput</w:t>
      </w:r>
      <w:proofErr w:type="spellEnd"/>
      <w:r w:rsidRPr="00313B25">
        <w:rPr>
          <w:i/>
          <w:iCs/>
          <w:lang w:val="en-US"/>
        </w:rPr>
        <w:t xml:space="preserve"> Hum </w:t>
      </w:r>
      <w:proofErr w:type="spellStart"/>
      <w:r w:rsidRPr="00313B25">
        <w:rPr>
          <w:i/>
          <w:iCs/>
          <w:lang w:val="en-US"/>
        </w:rPr>
        <w:t>Behav</w:t>
      </w:r>
      <w:proofErr w:type="spellEnd"/>
      <w:r w:rsidRPr="00313B25">
        <w:rPr>
          <w:i/>
          <w:iCs/>
          <w:lang w:val="en-US"/>
        </w:rPr>
        <w:t xml:space="preserve"> </w:t>
      </w:r>
      <w:proofErr w:type="gramStart"/>
      <w:r w:rsidRPr="00313B25">
        <w:rPr>
          <w:i/>
          <w:iCs/>
          <w:lang w:val="en-US"/>
        </w:rPr>
        <w:t>2016;56:257</w:t>
      </w:r>
      <w:proofErr w:type="gramEnd"/>
      <w:r w:rsidRPr="00313B25">
        <w:rPr>
          <w:i/>
          <w:iCs/>
          <w:lang w:val="en-US"/>
        </w:rPr>
        <w:t>–66.</w:t>
      </w:r>
    </w:p>
    <w:p w14:paraId="09D15AC1" w14:textId="77777777" w:rsidR="006E6B83" w:rsidRDefault="006E6B83" w:rsidP="006E6B83">
      <w:pPr>
        <w:jc w:val="both"/>
        <w:rPr>
          <w:i/>
          <w:iCs/>
          <w:lang w:val="en-US"/>
        </w:rPr>
      </w:pPr>
      <w:r w:rsidRPr="00D20C36">
        <w:rPr>
          <w:i/>
          <w:iCs/>
          <w:lang w:val="en-US"/>
        </w:rPr>
        <w:t xml:space="preserve">Ross MW, </w:t>
      </w:r>
      <w:proofErr w:type="spellStart"/>
      <w:r w:rsidRPr="00D20C36">
        <w:rPr>
          <w:i/>
          <w:iCs/>
          <w:lang w:val="en-US"/>
        </w:rPr>
        <w:t>Månsson</w:t>
      </w:r>
      <w:proofErr w:type="spellEnd"/>
      <w:r w:rsidRPr="00D20C36">
        <w:rPr>
          <w:i/>
          <w:iCs/>
          <w:lang w:val="en-US"/>
        </w:rPr>
        <w:t xml:space="preserve"> SA, </w:t>
      </w:r>
      <w:proofErr w:type="spellStart"/>
      <w:r w:rsidRPr="00D20C36">
        <w:rPr>
          <w:i/>
          <w:iCs/>
          <w:lang w:val="en-US"/>
        </w:rPr>
        <w:t>Daneback</w:t>
      </w:r>
      <w:proofErr w:type="spellEnd"/>
      <w:r w:rsidRPr="00D20C36">
        <w:rPr>
          <w:i/>
          <w:iCs/>
          <w:lang w:val="en-US"/>
        </w:rPr>
        <w:t xml:space="preserve"> K. Prevalence, severity, and</w:t>
      </w:r>
      <w:r>
        <w:rPr>
          <w:i/>
          <w:iCs/>
          <w:lang w:val="en-US"/>
        </w:rPr>
        <w:t xml:space="preserve"> </w:t>
      </w:r>
      <w:r w:rsidRPr="00D20C36">
        <w:rPr>
          <w:i/>
          <w:iCs/>
          <w:lang w:val="en-US"/>
        </w:rPr>
        <w:t>correlates of problematic sexual Internet use in Swedish men and</w:t>
      </w:r>
      <w:r>
        <w:rPr>
          <w:i/>
          <w:iCs/>
          <w:lang w:val="en-US"/>
        </w:rPr>
        <w:t xml:space="preserve"> </w:t>
      </w:r>
      <w:r w:rsidRPr="00D20C36">
        <w:rPr>
          <w:i/>
          <w:iCs/>
          <w:lang w:val="en-US"/>
        </w:rPr>
        <w:t xml:space="preserve">women. Arch Sex </w:t>
      </w:r>
      <w:proofErr w:type="spellStart"/>
      <w:r w:rsidRPr="00D20C36">
        <w:rPr>
          <w:i/>
          <w:iCs/>
          <w:lang w:val="en-US"/>
        </w:rPr>
        <w:t>Behav</w:t>
      </w:r>
      <w:proofErr w:type="spellEnd"/>
      <w:r w:rsidRPr="00D20C36">
        <w:rPr>
          <w:i/>
          <w:iCs/>
          <w:lang w:val="en-US"/>
        </w:rPr>
        <w:t xml:space="preserve"> </w:t>
      </w:r>
      <w:proofErr w:type="gramStart"/>
      <w:r w:rsidRPr="00D20C36">
        <w:rPr>
          <w:i/>
          <w:iCs/>
          <w:lang w:val="en-US"/>
        </w:rPr>
        <w:t>2012;41:459</w:t>
      </w:r>
      <w:proofErr w:type="gramEnd"/>
      <w:r w:rsidRPr="00D20C36">
        <w:rPr>
          <w:i/>
          <w:iCs/>
          <w:lang w:val="en-US"/>
        </w:rPr>
        <w:t>–66.</w:t>
      </w:r>
    </w:p>
    <w:p w14:paraId="3F935556" w14:textId="77777777" w:rsidR="006E6B83" w:rsidRPr="00962912" w:rsidRDefault="006E6B83" w:rsidP="006E6B83">
      <w:pPr>
        <w:jc w:val="both"/>
        <w:rPr>
          <w:i/>
          <w:iCs/>
        </w:rPr>
      </w:pPr>
      <w:r w:rsidRPr="00D20C36">
        <w:rPr>
          <w:i/>
          <w:iCs/>
          <w:lang w:val="en-US"/>
        </w:rPr>
        <w:t xml:space="preserve">Rosser BRS, Noor SWB, </w:t>
      </w:r>
      <w:proofErr w:type="spellStart"/>
      <w:r w:rsidRPr="00D20C36">
        <w:rPr>
          <w:i/>
          <w:iCs/>
          <w:lang w:val="en-US"/>
        </w:rPr>
        <w:t>Iantaffi</w:t>
      </w:r>
      <w:proofErr w:type="spellEnd"/>
      <w:r w:rsidRPr="00D20C36">
        <w:rPr>
          <w:i/>
          <w:iCs/>
          <w:lang w:val="en-US"/>
        </w:rPr>
        <w:t xml:space="preserve"> A. Normal, problematic, and</w:t>
      </w:r>
      <w:r>
        <w:rPr>
          <w:i/>
          <w:iCs/>
          <w:lang w:val="en-US"/>
        </w:rPr>
        <w:t xml:space="preserve"> </w:t>
      </w:r>
      <w:r w:rsidRPr="00D20C36">
        <w:rPr>
          <w:i/>
          <w:iCs/>
          <w:lang w:val="en-US"/>
        </w:rPr>
        <w:t>compulsive consumption of sexually explicit media: clinical findings</w:t>
      </w:r>
      <w:r>
        <w:rPr>
          <w:i/>
          <w:iCs/>
          <w:lang w:val="en-US"/>
        </w:rPr>
        <w:t xml:space="preserve"> </w:t>
      </w:r>
      <w:r w:rsidRPr="00D20C36">
        <w:rPr>
          <w:i/>
          <w:iCs/>
          <w:lang w:val="en-US"/>
        </w:rPr>
        <w:t>using the Compulsive Pornography Consumption (CPC) scale among</w:t>
      </w:r>
      <w:r>
        <w:rPr>
          <w:i/>
          <w:iCs/>
          <w:lang w:val="en-US"/>
        </w:rPr>
        <w:t xml:space="preserve"> </w:t>
      </w:r>
      <w:r w:rsidRPr="00D20C36">
        <w:rPr>
          <w:i/>
          <w:iCs/>
          <w:lang w:val="en-US"/>
        </w:rPr>
        <w:t xml:space="preserve">men who have sex with men. </w:t>
      </w:r>
      <w:r w:rsidRPr="00962912">
        <w:rPr>
          <w:i/>
          <w:iCs/>
        </w:rPr>
        <w:t xml:space="preserve">Sex </w:t>
      </w:r>
      <w:proofErr w:type="spellStart"/>
      <w:r w:rsidRPr="00962912">
        <w:rPr>
          <w:i/>
          <w:iCs/>
        </w:rPr>
        <w:t>Addict</w:t>
      </w:r>
      <w:proofErr w:type="spellEnd"/>
      <w:r w:rsidRPr="00962912">
        <w:rPr>
          <w:i/>
          <w:iCs/>
        </w:rPr>
        <w:t xml:space="preserve"> </w:t>
      </w:r>
      <w:proofErr w:type="spellStart"/>
      <w:r w:rsidRPr="00962912">
        <w:rPr>
          <w:i/>
          <w:iCs/>
        </w:rPr>
        <w:t>Compulsivity</w:t>
      </w:r>
      <w:proofErr w:type="spellEnd"/>
      <w:r w:rsidRPr="00962912">
        <w:rPr>
          <w:i/>
          <w:iCs/>
        </w:rPr>
        <w:t xml:space="preserve"> 2014;21: 276–304.</w:t>
      </w:r>
    </w:p>
    <w:sectPr w:rsidR="006E6B83" w:rsidRPr="00962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1" w:author="Juanjo Santamaria" w:date="2021-05-20T09:09:00Z" w:initials="JS">
    <w:p w14:paraId="41DB8632" w14:textId="4A34D8D3" w:rsidR="001A62FC" w:rsidRDefault="001A62FC">
      <w:pPr>
        <w:pStyle w:val="CommentText"/>
      </w:pPr>
      <w:r>
        <w:rPr>
          <w:rStyle w:val="CommentReference"/>
        </w:rPr>
        <w:annotationRef/>
      </w:r>
      <w:r>
        <w:t>Kraus 2016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1DB86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50A5E7" w16cex:dateUtc="2021-05-20T07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1DB8632" w16cid:durableId="2450A5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55593" w14:textId="77777777" w:rsidR="0084733F" w:rsidRDefault="0084733F" w:rsidP="00845C17">
      <w:pPr>
        <w:spacing w:after="0" w:line="240" w:lineRule="auto"/>
      </w:pPr>
      <w:r>
        <w:separator/>
      </w:r>
    </w:p>
  </w:endnote>
  <w:endnote w:type="continuationSeparator" w:id="0">
    <w:p w14:paraId="177C066F" w14:textId="77777777" w:rsidR="0084733F" w:rsidRDefault="0084733F" w:rsidP="00845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8AC22" w14:textId="77777777" w:rsidR="0084733F" w:rsidRDefault="0084733F" w:rsidP="00845C17">
      <w:pPr>
        <w:spacing w:after="0" w:line="240" w:lineRule="auto"/>
      </w:pPr>
      <w:r>
        <w:separator/>
      </w:r>
    </w:p>
  </w:footnote>
  <w:footnote w:type="continuationSeparator" w:id="0">
    <w:p w14:paraId="37778A57" w14:textId="77777777" w:rsidR="0084733F" w:rsidRDefault="0084733F" w:rsidP="00845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A5829"/>
    <w:multiLevelType w:val="multilevel"/>
    <w:tmpl w:val="CB52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F6948"/>
    <w:multiLevelType w:val="hybridMultilevel"/>
    <w:tmpl w:val="DC44D0C6"/>
    <w:lvl w:ilvl="0" w:tplc="0ADA9262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b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92538"/>
    <w:multiLevelType w:val="hybridMultilevel"/>
    <w:tmpl w:val="C5E8E83E"/>
    <w:lvl w:ilvl="0" w:tplc="0403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222" w:hanging="360"/>
      </w:pPr>
    </w:lvl>
    <w:lvl w:ilvl="2" w:tplc="0403001B" w:tentative="1">
      <w:start w:val="1"/>
      <w:numFmt w:val="lowerRoman"/>
      <w:lvlText w:val="%3."/>
      <w:lvlJc w:val="right"/>
      <w:pPr>
        <w:ind w:left="1942" w:hanging="180"/>
      </w:pPr>
    </w:lvl>
    <w:lvl w:ilvl="3" w:tplc="0403000F" w:tentative="1">
      <w:start w:val="1"/>
      <w:numFmt w:val="decimal"/>
      <w:lvlText w:val="%4."/>
      <w:lvlJc w:val="left"/>
      <w:pPr>
        <w:ind w:left="2662" w:hanging="360"/>
      </w:pPr>
    </w:lvl>
    <w:lvl w:ilvl="4" w:tplc="04030019" w:tentative="1">
      <w:start w:val="1"/>
      <w:numFmt w:val="lowerLetter"/>
      <w:lvlText w:val="%5."/>
      <w:lvlJc w:val="left"/>
      <w:pPr>
        <w:ind w:left="3382" w:hanging="360"/>
      </w:pPr>
    </w:lvl>
    <w:lvl w:ilvl="5" w:tplc="0403001B" w:tentative="1">
      <w:start w:val="1"/>
      <w:numFmt w:val="lowerRoman"/>
      <w:lvlText w:val="%6."/>
      <w:lvlJc w:val="right"/>
      <w:pPr>
        <w:ind w:left="4102" w:hanging="180"/>
      </w:pPr>
    </w:lvl>
    <w:lvl w:ilvl="6" w:tplc="0403000F" w:tentative="1">
      <w:start w:val="1"/>
      <w:numFmt w:val="decimal"/>
      <w:lvlText w:val="%7."/>
      <w:lvlJc w:val="left"/>
      <w:pPr>
        <w:ind w:left="4822" w:hanging="360"/>
      </w:pPr>
    </w:lvl>
    <w:lvl w:ilvl="7" w:tplc="04030019" w:tentative="1">
      <w:start w:val="1"/>
      <w:numFmt w:val="lowerLetter"/>
      <w:lvlText w:val="%8."/>
      <w:lvlJc w:val="left"/>
      <w:pPr>
        <w:ind w:left="5542" w:hanging="360"/>
      </w:pPr>
    </w:lvl>
    <w:lvl w:ilvl="8" w:tplc="040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E3B669D"/>
    <w:multiLevelType w:val="multilevel"/>
    <w:tmpl w:val="EA5EA6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anjo Santamaria">
    <w15:presenceInfo w15:providerId="AD" w15:userId="S-1-5-21-4278089102-1207880702-4189743997-1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8D8"/>
    <w:rsid w:val="00011658"/>
    <w:rsid w:val="0001306F"/>
    <w:rsid w:val="000242AD"/>
    <w:rsid w:val="0003030B"/>
    <w:rsid w:val="00032034"/>
    <w:rsid w:val="00043837"/>
    <w:rsid w:val="00043AF1"/>
    <w:rsid w:val="000458C7"/>
    <w:rsid w:val="000743C7"/>
    <w:rsid w:val="000837C9"/>
    <w:rsid w:val="000877A6"/>
    <w:rsid w:val="000936EE"/>
    <w:rsid w:val="00094ABA"/>
    <w:rsid w:val="000A72C3"/>
    <w:rsid w:val="000B7290"/>
    <w:rsid w:val="000C4E53"/>
    <w:rsid w:val="000E099E"/>
    <w:rsid w:val="000E3046"/>
    <w:rsid w:val="000E63CB"/>
    <w:rsid w:val="000F06F3"/>
    <w:rsid w:val="00132C8C"/>
    <w:rsid w:val="00167C6D"/>
    <w:rsid w:val="0017329F"/>
    <w:rsid w:val="00183649"/>
    <w:rsid w:val="001967EA"/>
    <w:rsid w:val="001A5BAD"/>
    <w:rsid w:val="001A62FC"/>
    <w:rsid w:val="001A7FFE"/>
    <w:rsid w:val="001D7846"/>
    <w:rsid w:val="001E18EA"/>
    <w:rsid w:val="001E3E8C"/>
    <w:rsid w:val="002161B7"/>
    <w:rsid w:val="00222E7C"/>
    <w:rsid w:val="00227189"/>
    <w:rsid w:val="002613A8"/>
    <w:rsid w:val="002758C5"/>
    <w:rsid w:val="00281005"/>
    <w:rsid w:val="002A03FA"/>
    <w:rsid w:val="002A2D2E"/>
    <w:rsid w:val="002C2ACE"/>
    <w:rsid w:val="002C672E"/>
    <w:rsid w:val="002D1433"/>
    <w:rsid w:val="002E05C1"/>
    <w:rsid w:val="002F5A8F"/>
    <w:rsid w:val="003039ED"/>
    <w:rsid w:val="00313B25"/>
    <w:rsid w:val="00354D30"/>
    <w:rsid w:val="003A6923"/>
    <w:rsid w:val="003C1B50"/>
    <w:rsid w:val="003D0A5E"/>
    <w:rsid w:val="003D6C91"/>
    <w:rsid w:val="003D750A"/>
    <w:rsid w:val="003E7744"/>
    <w:rsid w:val="003F2EF9"/>
    <w:rsid w:val="004437AC"/>
    <w:rsid w:val="004653B2"/>
    <w:rsid w:val="00482405"/>
    <w:rsid w:val="004B3DD5"/>
    <w:rsid w:val="00597D95"/>
    <w:rsid w:val="005A7AA3"/>
    <w:rsid w:val="005C2715"/>
    <w:rsid w:val="005D1A2A"/>
    <w:rsid w:val="005D2337"/>
    <w:rsid w:val="005F6DB0"/>
    <w:rsid w:val="006107A9"/>
    <w:rsid w:val="00620952"/>
    <w:rsid w:val="0062318B"/>
    <w:rsid w:val="00623EC1"/>
    <w:rsid w:val="00641F8F"/>
    <w:rsid w:val="006521E4"/>
    <w:rsid w:val="00660ABF"/>
    <w:rsid w:val="00664AB0"/>
    <w:rsid w:val="00666369"/>
    <w:rsid w:val="006857F6"/>
    <w:rsid w:val="006A25A2"/>
    <w:rsid w:val="006D3574"/>
    <w:rsid w:val="006E6B83"/>
    <w:rsid w:val="006F0CDB"/>
    <w:rsid w:val="00706784"/>
    <w:rsid w:val="00715A1E"/>
    <w:rsid w:val="0073302E"/>
    <w:rsid w:val="00756BCF"/>
    <w:rsid w:val="007C086B"/>
    <w:rsid w:val="007E159A"/>
    <w:rsid w:val="007E19AC"/>
    <w:rsid w:val="007E5C33"/>
    <w:rsid w:val="007F0B5B"/>
    <w:rsid w:val="00811653"/>
    <w:rsid w:val="00814702"/>
    <w:rsid w:val="00824E54"/>
    <w:rsid w:val="00845C17"/>
    <w:rsid w:val="0084733F"/>
    <w:rsid w:val="00852F91"/>
    <w:rsid w:val="00886CF7"/>
    <w:rsid w:val="00892962"/>
    <w:rsid w:val="00892B7F"/>
    <w:rsid w:val="00892EAA"/>
    <w:rsid w:val="008B0039"/>
    <w:rsid w:val="008D26DD"/>
    <w:rsid w:val="0090137D"/>
    <w:rsid w:val="00902FB6"/>
    <w:rsid w:val="0090300E"/>
    <w:rsid w:val="00914554"/>
    <w:rsid w:val="00925A15"/>
    <w:rsid w:val="00940C12"/>
    <w:rsid w:val="009419DF"/>
    <w:rsid w:val="009463A4"/>
    <w:rsid w:val="0095264B"/>
    <w:rsid w:val="00962912"/>
    <w:rsid w:val="0097285D"/>
    <w:rsid w:val="00972C1F"/>
    <w:rsid w:val="00985D28"/>
    <w:rsid w:val="00990B71"/>
    <w:rsid w:val="009F2581"/>
    <w:rsid w:val="009F389E"/>
    <w:rsid w:val="00A042E6"/>
    <w:rsid w:val="00A21374"/>
    <w:rsid w:val="00A32103"/>
    <w:rsid w:val="00A47499"/>
    <w:rsid w:val="00A5492B"/>
    <w:rsid w:val="00A74E89"/>
    <w:rsid w:val="00A94693"/>
    <w:rsid w:val="00AC425A"/>
    <w:rsid w:val="00AC7664"/>
    <w:rsid w:val="00AE05F3"/>
    <w:rsid w:val="00B2602C"/>
    <w:rsid w:val="00B361B8"/>
    <w:rsid w:val="00B53A6A"/>
    <w:rsid w:val="00B71DD5"/>
    <w:rsid w:val="00B828D8"/>
    <w:rsid w:val="00BB36DB"/>
    <w:rsid w:val="00BC40E1"/>
    <w:rsid w:val="00BF299D"/>
    <w:rsid w:val="00C2118A"/>
    <w:rsid w:val="00C66F43"/>
    <w:rsid w:val="00C672B3"/>
    <w:rsid w:val="00C72436"/>
    <w:rsid w:val="00C73C49"/>
    <w:rsid w:val="00C74E39"/>
    <w:rsid w:val="00CA326F"/>
    <w:rsid w:val="00CB25A8"/>
    <w:rsid w:val="00CB44BE"/>
    <w:rsid w:val="00CC7529"/>
    <w:rsid w:val="00CE7595"/>
    <w:rsid w:val="00D042FD"/>
    <w:rsid w:val="00D07196"/>
    <w:rsid w:val="00D128D8"/>
    <w:rsid w:val="00D20C36"/>
    <w:rsid w:val="00D21FB2"/>
    <w:rsid w:val="00D251C3"/>
    <w:rsid w:val="00D3565F"/>
    <w:rsid w:val="00D426AA"/>
    <w:rsid w:val="00D42D4A"/>
    <w:rsid w:val="00D92258"/>
    <w:rsid w:val="00DB584C"/>
    <w:rsid w:val="00DF3CE7"/>
    <w:rsid w:val="00DF6A4F"/>
    <w:rsid w:val="00E00C07"/>
    <w:rsid w:val="00E13150"/>
    <w:rsid w:val="00E2157A"/>
    <w:rsid w:val="00E40C1A"/>
    <w:rsid w:val="00E66153"/>
    <w:rsid w:val="00E72C84"/>
    <w:rsid w:val="00EA0AC9"/>
    <w:rsid w:val="00EA25B6"/>
    <w:rsid w:val="00EC0DB1"/>
    <w:rsid w:val="00ED12B9"/>
    <w:rsid w:val="00ED2B83"/>
    <w:rsid w:val="00EE0783"/>
    <w:rsid w:val="00EE4E6F"/>
    <w:rsid w:val="00EF3998"/>
    <w:rsid w:val="00F11AE4"/>
    <w:rsid w:val="00F15A0F"/>
    <w:rsid w:val="00F213FA"/>
    <w:rsid w:val="00F30311"/>
    <w:rsid w:val="00F31BE1"/>
    <w:rsid w:val="00F41D94"/>
    <w:rsid w:val="00F70BEE"/>
    <w:rsid w:val="00F74FEE"/>
    <w:rsid w:val="00F774C4"/>
    <w:rsid w:val="00FA2251"/>
    <w:rsid w:val="00FA3451"/>
    <w:rsid w:val="00FA3ADF"/>
    <w:rsid w:val="00FB11BD"/>
    <w:rsid w:val="00FD7C98"/>
    <w:rsid w:val="00FE2631"/>
    <w:rsid w:val="00FE5F90"/>
    <w:rsid w:val="00FE603B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B794"/>
  <w15:docId w15:val="{CEC18341-7F6A-4126-9350-39F06B16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8D8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8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2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 w:eastAsia="ca-ES"/>
    </w:rPr>
  </w:style>
  <w:style w:type="paragraph" w:customStyle="1" w:styleId="Pa1">
    <w:name w:val="Pa1"/>
    <w:basedOn w:val="Normal"/>
    <w:next w:val="Normal"/>
    <w:uiPriority w:val="99"/>
    <w:rsid w:val="00CC7529"/>
    <w:pPr>
      <w:autoSpaceDE w:val="0"/>
      <w:autoSpaceDN w:val="0"/>
      <w:adjustRightInd w:val="0"/>
      <w:spacing w:after="0" w:line="241" w:lineRule="atLeast"/>
    </w:pPr>
    <w:rPr>
      <w:rFonts w:ascii="Times New Roman" w:hAnsi="Times New Roman" w:cs="Times New Roman"/>
      <w:sz w:val="24"/>
      <w:szCs w:val="24"/>
      <w:lang w:val="ca-ES"/>
    </w:rPr>
  </w:style>
  <w:style w:type="character" w:customStyle="1" w:styleId="A0">
    <w:name w:val="A0"/>
    <w:uiPriority w:val="99"/>
    <w:rsid w:val="00CC7529"/>
    <w:rPr>
      <w:color w:val="000000"/>
      <w:sz w:val="21"/>
      <w:szCs w:val="21"/>
    </w:rPr>
  </w:style>
  <w:style w:type="character" w:customStyle="1" w:styleId="A2">
    <w:name w:val="A2"/>
    <w:uiPriority w:val="99"/>
    <w:rsid w:val="00DB584C"/>
    <w:rPr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3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3B2"/>
    <w:rPr>
      <w:rFonts w:ascii="Segoe UI" w:hAnsi="Segoe UI" w:cs="Segoe UI"/>
      <w:sz w:val="18"/>
      <w:szCs w:val="18"/>
      <w:lang w:val="es-ES"/>
    </w:rPr>
  </w:style>
  <w:style w:type="character" w:styleId="Emphasis">
    <w:name w:val="Emphasis"/>
    <w:basedOn w:val="DefaultParagraphFont"/>
    <w:uiPriority w:val="20"/>
    <w:qFormat/>
    <w:rsid w:val="005D233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3D6C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6C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6C91"/>
    <w:rPr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C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C91"/>
    <w:rPr>
      <w:b/>
      <w:bCs/>
      <w:sz w:val="20"/>
      <w:szCs w:val="20"/>
      <w:lang w:val="es-ES"/>
    </w:rPr>
  </w:style>
  <w:style w:type="character" w:styleId="Hyperlink">
    <w:name w:val="Hyperlink"/>
    <w:basedOn w:val="DefaultParagraphFont"/>
    <w:uiPriority w:val="99"/>
    <w:semiHidden/>
    <w:unhideWhenUsed/>
    <w:rsid w:val="003D6C91"/>
    <w:rPr>
      <w:color w:val="0000FF"/>
      <w:u w:val="single"/>
    </w:rPr>
  </w:style>
  <w:style w:type="character" w:customStyle="1" w:styleId="textonegrita">
    <w:name w:val="textonegrita"/>
    <w:basedOn w:val="DefaultParagraphFont"/>
    <w:rsid w:val="009F389E"/>
  </w:style>
  <w:style w:type="paragraph" w:styleId="Header">
    <w:name w:val="header"/>
    <w:basedOn w:val="Normal"/>
    <w:link w:val="HeaderChar"/>
    <w:uiPriority w:val="99"/>
    <w:unhideWhenUsed/>
    <w:rsid w:val="00845C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C17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845C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C17"/>
    <w:rPr>
      <w:lang w:val="es-ES"/>
    </w:rPr>
  </w:style>
  <w:style w:type="paragraph" w:customStyle="1" w:styleId="p">
    <w:name w:val="p"/>
    <w:basedOn w:val="Normal"/>
    <w:rsid w:val="00D35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ref-journal">
    <w:name w:val="ref-journal"/>
    <w:basedOn w:val="DefaultParagraphFont"/>
    <w:rsid w:val="00D3565F"/>
  </w:style>
  <w:style w:type="character" w:customStyle="1" w:styleId="ref-vol">
    <w:name w:val="ref-vol"/>
    <w:basedOn w:val="DefaultParagraphFont"/>
    <w:rsid w:val="00D35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5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5209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23669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32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94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33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1818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60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52005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4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465409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9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7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67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7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80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0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D50C2-8AA3-49DF-BB35-BDE4EE303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1850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Vega</dc:creator>
  <cp:lastModifiedBy>Daniel Fernandez Martinez</cp:lastModifiedBy>
  <cp:revision>3</cp:revision>
  <cp:lastPrinted>2019-09-17T15:32:00Z</cp:lastPrinted>
  <dcterms:created xsi:type="dcterms:W3CDTF">2021-06-01T08:19:00Z</dcterms:created>
  <dcterms:modified xsi:type="dcterms:W3CDTF">2021-06-01T13:37:00Z</dcterms:modified>
</cp:coreProperties>
</file>